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88AC" w14:textId="37E857DC" w:rsidR="00C6777D" w:rsidRPr="001106D5" w:rsidDel="00FB0732" w:rsidRDefault="00C6777D" w:rsidP="001106D5">
      <w:pPr>
        <w:jc w:val="center"/>
        <w:rPr>
          <w:del w:id="0" w:author="2028609 SADDAM HUSSAIN" w:date="2021-05-12T20:31:00Z"/>
          <w:b/>
        </w:rPr>
      </w:pPr>
      <w:del w:id="1" w:author="2028609 SADDAM HUSSAIN" w:date="2021-05-12T20:31:00Z">
        <w:r w:rsidRPr="001106D5" w:rsidDel="00FB0732">
          <w:rPr>
            <w:b/>
          </w:rPr>
          <w:delText>CHRIST (Deemed to be University)</w:delText>
        </w:r>
      </w:del>
    </w:p>
    <w:p w14:paraId="60CA71A9" w14:textId="1D9650DC" w:rsidR="00916F62" w:rsidDel="00FB0732" w:rsidRDefault="00C6777D" w:rsidP="00C6777D">
      <w:pPr>
        <w:jc w:val="center"/>
        <w:rPr>
          <w:del w:id="2" w:author="2028609 SADDAM HUSSAIN" w:date="2021-05-12T20:31:00Z"/>
          <w:b/>
        </w:rPr>
      </w:pPr>
      <w:del w:id="3" w:author="2028609 SADDAM HUSSAIN" w:date="2021-05-12T20:31:00Z">
        <w:r w:rsidRPr="001106D5" w:rsidDel="00FB0732">
          <w:rPr>
            <w:b/>
          </w:rPr>
          <w:delText>School of Business and Management</w:delText>
        </w:r>
      </w:del>
    </w:p>
    <w:p w14:paraId="3AA45F51" w14:textId="2982A330" w:rsidR="00C6777D" w:rsidRPr="001106D5" w:rsidDel="00FB0732" w:rsidRDefault="00C6777D" w:rsidP="001106D5">
      <w:pPr>
        <w:jc w:val="center"/>
        <w:rPr>
          <w:del w:id="4" w:author="2028609 SADDAM HUSSAIN" w:date="2021-05-12T20:31:00Z"/>
          <w:b/>
        </w:rPr>
      </w:pPr>
      <w:del w:id="5" w:author="2028609 SADDAM HUSSAIN" w:date="2021-05-12T20:31:00Z">
        <w:r w:rsidDel="00FB0732">
          <w:rPr>
            <w:b/>
          </w:rPr>
          <w:delText>Batch 2020 - 22</w:delText>
        </w:r>
      </w:del>
    </w:p>
    <w:p w14:paraId="3254F1FA" w14:textId="518E3C8E" w:rsidR="00C6777D" w:rsidDel="00FB0732" w:rsidRDefault="002C7D07" w:rsidP="002C7D07">
      <w:pPr>
        <w:pStyle w:val="BodyTextFirstIndent"/>
        <w:ind w:firstLine="720"/>
        <w:jc w:val="center"/>
        <w:rPr>
          <w:del w:id="6" w:author="2028609 SADDAM HUSSAIN" w:date="2021-05-12T20:31:00Z"/>
        </w:rPr>
      </w:pPr>
      <w:del w:id="7" w:author="2028609 SADDAM HUSSAIN" w:date="2021-05-12T20:31:00Z">
        <w:r w:rsidRPr="001106D5" w:rsidDel="00FB0732">
          <w:delText xml:space="preserve">End Term </w:delText>
        </w:r>
        <w:r w:rsidR="00FC6372" w:rsidRPr="001106D5" w:rsidDel="00FB0732">
          <w:delText>Exam:</w:delText>
        </w:r>
        <w:r w:rsidR="00C6777D" w:rsidDel="00FB0732">
          <w:delText xml:space="preserve"> Business Data Management</w:delText>
        </w:r>
      </w:del>
    </w:p>
    <w:p w14:paraId="22A32B7A" w14:textId="7CE02F53" w:rsidR="002C7D07" w:rsidRPr="001106D5" w:rsidDel="00FB0732" w:rsidRDefault="00FC6372" w:rsidP="002C7D07">
      <w:pPr>
        <w:pStyle w:val="BodyTextFirstIndent"/>
        <w:ind w:firstLine="720"/>
        <w:jc w:val="center"/>
        <w:rPr>
          <w:del w:id="8" w:author="2028609 SADDAM HUSSAIN" w:date="2021-05-12T20:31:00Z"/>
        </w:rPr>
      </w:pPr>
      <w:del w:id="9" w:author="2028609 SADDAM HUSSAIN" w:date="2021-05-12T20:31:00Z">
        <w:r w:rsidRPr="001106D5" w:rsidDel="00FB0732">
          <w:delText>MBA</w:delText>
        </w:r>
        <w:r w:rsidR="002C7D07" w:rsidRPr="001106D5" w:rsidDel="00FB0732">
          <w:delText>341B</w:delText>
        </w:r>
      </w:del>
    </w:p>
    <w:p w14:paraId="68C7A702" w14:textId="2EE743A4" w:rsidR="002C7D07" w:rsidRPr="001106D5" w:rsidDel="00FB0732" w:rsidRDefault="00FC6372" w:rsidP="002C7D07">
      <w:pPr>
        <w:pStyle w:val="BodyTextFirstIndent"/>
        <w:ind w:firstLine="720"/>
        <w:rPr>
          <w:del w:id="10" w:author="2028609 SADDAM HUSSAIN" w:date="2021-05-12T20:31:00Z"/>
        </w:rPr>
      </w:pPr>
      <w:del w:id="11" w:author="2028609 SADDAM HUSSAIN" w:date="2021-05-12T20:31:00Z">
        <w:r w:rsidRPr="001106D5" w:rsidDel="00FB0732">
          <w:delText>Name:</w:delText>
        </w:r>
        <w:r w:rsidR="002C7D07" w:rsidRPr="001106D5" w:rsidDel="00FB0732">
          <w:tab/>
        </w:r>
        <w:r w:rsidR="002C7D07" w:rsidRPr="001106D5" w:rsidDel="00FB0732">
          <w:tab/>
        </w:r>
        <w:r w:rsidR="002C7D07" w:rsidRPr="001106D5" w:rsidDel="00FB0732">
          <w:tab/>
        </w:r>
        <w:r w:rsidR="002C7D07" w:rsidRPr="001106D5" w:rsidDel="00FB0732">
          <w:tab/>
        </w:r>
        <w:r w:rsidR="002C7D07" w:rsidRPr="001106D5" w:rsidDel="00FB0732">
          <w:tab/>
        </w:r>
        <w:r w:rsidR="002C7D07" w:rsidRPr="001106D5" w:rsidDel="00FB0732">
          <w:tab/>
        </w:r>
        <w:r w:rsidR="002C7D07" w:rsidRPr="001106D5" w:rsidDel="00FB0732">
          <w:tab/>
          <w:delText>Reg.No:</w:delText>
        </w:r>
      </w:del>
    </w:p>
    <w:p w14:paraId="4E5EE0B3" w14:textId="42FCE932" w:rsidR="002C7D07" w:rsidRPr="001106D5" w:rsidDel="00FB0732" w:rsidRDefault="002C7D07" w:rsidP="002C7D07">
      <w:pPr>
        <w:pStyle w:val="BodyTextFirstIndent"/>
        <w:ind w:firstLine="720"/>
        <w:rPr>
          <w:del w:id="12" w:author="2028609 SADDAM HUSSAIN" w:date="2021-05-12T20:31:00Z"/>
          <w:b/>
          <w:bCs/>
        </w:rPr>
      </w:pPr>
      <w:del w:id="13" w:author="2028609 SADDAM HUSSAIN" w:date="2021-05-12T20:31:00Z">
        <w:r w:rsidRPr="00C6777D" w:rsidDel="00FB0732">
          <w:rPr>
            <w:noProof/>
          </w:rPr>
          <mc:AlternateContent>
            <mc:Choice Requires="wps">
              <w:drawing>
                <wp:anchor distT="0" distB="0" distL="114300" distR="114300" simplePos="0" relativeHeight="251658240" behindDoc="0" locked="0" layoutInCell="1" allowOverlap="1" wp14:anchorId="2946F7F5" wp14:editId="2ECBFE25">
                  <wp:simplePos x="0" y="0"/>
                  <wp:positionH relativeFrom="column">
                    <wp:posOffset>-220980</wp:posOffset>
                  </wp:positionH>
                  <wp:positionV relativeFrom="paragraph">
                    <wp:posOffset>179705</wp:posOffset>
                  </wp:positionV>
                  <wp:extent cx="6286500" cy="0"/>
                  <wp:effectExtent l="17145" t="17780" r="11430"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401CA"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4.15pt" to="477.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" strokeweight="1.5pt"/>
              </w:pict>
            </mc:Fallback>
          </mc:AlternateContent>
        </w:r>
        <w:r w:rsidRPr="001106D5" w:rsidDel="00FB0732">
          <w:delText>Total Marks: 30</w:delText>
        </w:r>
        <w:r w:rsidRPr="001106D5" w:rsidDel="00FB0732">
          <w:tab/>
        </w:r>
        <w:r w:rsidRPr="001106D5" w:rsidDel="00FB0732">
          <w:tab/>
        </w:r>
        <w:r w:rsidRPr="001106D5" w:rsidDel="00FB0732">
          <w:tab/>
        </w:r>
        <w:r w:rsidRPr="001106D5" w:rsidDel="00FB0732">
          <w:tab/>
        </w:r>
        <w:r w:rsidRPr="001106D5" w:rsidDel="00FB0732">
          <w:tab/>
          <w:delText>Time:  2</w:delText>
        </w:r>
        <w:r w:rsidR="00C6777D" w:rsidDel="00FB0732">
          <w:delText>.5</w:delText>
        </w:r>
        <w:r w:rsidRPr="001106D5" w:rsidDel="00FB0732">
          <w:delText xml:space="preserve"> hrs</w:delText>
        </w:r>
      </w:del>
    </w:p>
    <w:p w14:paraId="28DF1F3A" w14:textId="1D3B8AFF" w:rsidR="002C7D07" w:rsidRPr="001106D5" w:rsidDel="00FB0732" w:rsidRDefault="002C7D07" w:rsidP="002C7D07">
      <w:pPr>
        <w:rPr>
          <w:del w:id="14" w:author="2028609 SADDAM HUSSAIN" w:date="2021-05-12T20:31:00Z"/>
          <w:b/>
        </w:rPr>
      </w:pPr>
      <w:bookmarkStart w:id="15" w:name="_Hlk70009301"/>
      <w:del w:id="16" w:author="2028609 SADDAM HUSSAIN" w:date="2021-05-12T20:31:00Z">
        <w:r w:rsidRPr="001106D5" w:rsidDel="00FB0732">
          <w:rPr>
            <w:b/>
          </w:rPr>
          <w:delText>Important Instructions:</w:delText>
        </w:r>
      </w:del>
    </w:p>
    <w:p w14:paraId="12BDB2A3" w14:textId="430D1B6A" w:rsidR="002C7D07" w:rsidRPr="001106D5" w:rsidDel="00FB0732" w:rsidRDefault="002C7D07" w:rsidP="002C7D07">
      <w:pPr>
        <w:pStyle w:val="BodyTextFirstIndent"/>
        <w:numPr>
          <w:ilvl w:val="0"/>
          <w:numId w:val="4"/>
        </w:numPr>
        <w:rPr>
          <w:del w:id="17" w:author="2028609 SADDAM HUSSAIN" w:date="2021-05-12T20:31:00Z"/>
        </w:rPr>
      </w:pPr>
      <w:del w:id="18" w:author="2028609 SADDAM HUSSAIN" w:date="2021-05-12T20:31:00Z">
        <w:r w:rsidRPr="001106D5" w:rsidDel="00FB0732">
          <w:delText>Download QP from</w:delText>
        </w:r>
        <w:r w:rsidR="00C6777D" w:rsidDel="00FB0732">
          <w:delText xml:space="preserve"> the Learning Management System(LMS) </w:delText>
        </w:r>
        <w:r w:rsidRPr="001106D5" w:rsidDel="00FB0732">
          <w:delText>and save it on your desktop.</w:delText>
        </w:r>
      </w:del>
    </w:p>
    <w:p w14:paraId="127AE465" w14:textId="7CB6667A" w:rsidR="002C7D07" w:rsidRPr="001106D5" w:rsidDel="00FB0732" w:rsidRDefault="002C7D07" w:rsidP="002C7D07">
      <w:pPr>
        <w:numPr>
          <w:ilvl w:val="0"/>
          <w:numId w:val="4"/>
        </w:numPr>
        <w:rPr>
          <w:del w:id="19" w:author="2028609 SADDAM HUSSAIN" w:date="2021-05-12T20:31:00Z"/>
        </w:rPr>
      </w:pPr>
      <w:del w:id="20" w:author="2028609 SADDAM HUSSAIN" w:date="2021-05-12T20:31:00Z">
        <w:r w:rsidRPr="001106D5" w:rsidDel="00FB0732">
          <w:delText xml:space="preserve">First </w:delText>
        </w:r>
        <w:r w:rsidR="00C6777D" w:rsidDel="00FB0732">
          <w:delText>30</w:delText>
        </w:r>
        <w:r w:rsidRPr="001106D5" w:rsidDel="00FB0732">
          <w:delText xml:space="preserve">minutes are </w:delText>
        </w:r>
        <w:r w:rsidR="00FC6372" w:rsidRPr="001106D5" w:rsidDel="00FB0732">
          <w:delText>provided.</w:delText>
        </w:r>
      </w:del>
    </w:p>
    <w:p w14:paraId="0F98AD9E" w14:textId="45200D8D" w:rsidR="002C7D07" w:rsidRPr="001106D5" w:rsidDel="00FB0732" w:rsidRDefault="002C7D07" w:rsidP="002C7D07">
      <w:pPr>
        <w:numPr>
          <w:ilvl w:val="1"/>
          <w:numId w:val="4"/>
        </w:numPr>
        <w:rPr>
          <w:del w:id="21" w:author="2028609 SADDAM HUSSAIN" w:date="2021-05-12T20:31:00Z"/>
        </w:rPr>
      </w:pPr>
      <w:del w:id="22" w:author="2028609 SADDAM HUSSAIN" w:date="2021-05-12T20:31:00Z">
        <w:r w:rsidRPr="001106D5" w:rsidDel="00FB0732">
          <w:delText xml:space="preserve">To create the DB using the given schema. </w:delText>
        </w:r>
      </w:del>
    </w:p>
    <w:p w14:paraId="6F493F57" w14:textId="3D3E8262" w:rsidR="002C7D07" w:rsidRPr="001106D5" w:rsidDel="00FB0732" w:rsidRDefault="002C7D07" w:rsidP="002C7D07">
      <w:pPr>
        <w:numPr>
          <w:ilvl w:val="1"/>
          <w:numId w:val="4"/>
        </w:numPr>
        <w:rPr>
          <w:del w:id="23" w:author="2028609 SADDAM HUSSAIN" w:date="2021-05-12T20:31:00Z"/>
        </w:rPr>
      </w:pPr>
      <w:del w:id="24" w:author="2028609 SADDAM HUSSAIN" w:date="2021-05-12T20:31:00Z">
        <w:r w:rsidRPr="001106D5" w:rsidDel="00FB0732">
          <w:delText xml:space="preserve">To read &amp; understand the </w:delText>
        </w:r>
        <w:r w:rsidR="00C6777D" w:rsidDel="00FB0732">
          <w:delText>question</w:delText>
        </w:r>
        <w:r w:rsidRPr="001106D5" w:rsidDel="00FB0732">
          <w:delText xml:space="preserve"> paper.</w:delText>
        </w:r>
      </w:del>
    </w:p>
    <w:p w14:paraId="680FEE9B" w14:textId="44AAD5E9" w:rsidR="002C7D07" w:rsidRPr="001106D5" w:rsidDel="00FB0732" w:rsidRDefault="002C7D07" w:rsidP="002C7D07">
      <w:pPr>
        <w:numPr>
          <w:ilvl w:val="1"/>
          <w:numId w:val="4"/>
        </w:numPr>
        <w:rPr>
          <w:del w:id="25" w:author="2028609 SADDAM HUSSAIN" w:date="2021-05-12T20:31:00Z"/>
        </w:rPr>
      </w:pPr>
      <w:del w:id="26" w:author="2028609 SADDAM HUSSAIN" w:date="2021-05-12T20:31:00Z">
        <w:r w:rsidRPr="001106D5" w:rsidDel="00FB0732">
          <w:delText>To report if any issue in any of the above.</w:delText>
        </w:r>
      </w:del>
    </w:p>
    <w:p w14:paraId="46418FD8" w14:textId="68DD3810" w:rsidR="002C7D07" w:rsidRPr="001106D5" w:rsidDel="00FB0732" w:rsidRDefault="002C7D07" w:rsidP="002C7D07">
      <w:pPr>
        <w:pStyle w:val="BodyTextFirstIndent"/>
        <w:numPr>
          <w:ilvl w:val="0"/>
          <w:numId w:val="4"/>
        </w:numPr>
        <w:rPr>
          <w:del w:id="27" w:author="2028609 SADDAM HUSSAIN" w:date="2021-05-12T20:31:00Z"/>
        </w:rPr>
      </w:pPr>
    </w:p>
    <w:p w14:paraId="5C381BA5" w14:textId="0EE98950" w:rsidR="002C7D07" w:rsidRPr="001106D5" w:rsidDel="00FB0732" w:rsidRDefault="002C7D07" w:rsidP="002C7D07">
      <w:pPr>
        <w:pStyle w:val="BodyTextFirstIndent"/>
        <w:numPr>
          <w:ilvl w:val="0"/>
          <w:numId w:val="4"/>
        </w:numPr>
        <w:rPr>
          <w:del w:id="28" w:author="2028609 SADDAM HUSSAIN" w:date="2021-05-12T20:31:00Z"/>
        </w:rPr>
      </w:pPr>
      <w:del w:id="29" w:author="2028609 SADDAM HUSSAIN" w:date="2021-05-12T20:31:00Z">
        <w:r w:rsidRPr="001106D5" w:rsidDel="00FB0732">
          <w:delText>No Mobile Phone or any other reading materials(soft/hard) are allowed.</w:delText>
        </w:r>
      </w:del>
    </w:p>
    <w:p w14:paraId="6F898266" w14:textId="72F78999" w:rsidR="002C7D07" w:rsidRPr="001106D5" w:rsidDel="00FB0732" w:rsidRDefault="002C7D07" w:rsidP="002C7D07">
      <w:pPr>
        <w:pStyle w:val="BodyTextFirstIndent"/>
        <w:numPr>
          <w:ilvl w:val="0"/>
          <w:numId w:val="4"/>
        </w:numPr>
        <w:rPr>
          <w:del w:id="30" w:author="2028609 SADDAM HUSSAIN" w:date="2021-05-12T20:31:00Z"/>
        </w:rPr>
      </w:pPr>
      <w:del w:id="31" w:author="2028609 SADDAM HUSSAIN" w:date="2021-05-12T20:31:00Z">
        <w:r w:rsidRPr="001106D5" w:rsidDel="00FB0732">
          <w:delText>The following will be treated as malpractice and corresponding action will be taken as per Examination regulations.</w:delText>
        </w:r>
      </w:del>
    </w:p>
    <w:p w14:paraId="095C6DC2" w14:textId="690E86F1" w:rsidR="002C7D07" w:rsidRPr="001106D5" w:rsidDel="00FB0732" w:rsidRDefault="002C7D07" w:rsidP="002C7D07">
      <w:pPr>
        <w:pStyle w:val="BodyTextFirstIndent"/>
        <w:numPr>
          <w:ilvl w:val="1"/>
          <w:numId w:val="4"/>
        </w:numPr>
        <w:rPr>
          <w:del w:id="32" w:author="2028609 SADDAM HUSSAIN" w:date="2021-05-12T20:31:00Z"/>
        </w:rPr>
      </w:pPr>
      <w:del w:id="33" w:author="2028609 SADDAM HUSSAIN" w:date="2021-05-12T20:31:00Z">
        <w:r w:rsidRPr="001106D5" w:rsidDel="00FB0732">
          <w:delText>Multiple windows usage (</w:delText>
        </w:r>
        <w:r w:rsidR="00FC6372" w:rsidRPr="001106D5" w:rsidDel="00FB0732">
          <w:delText>Email, Google, own</w:delText>
        </w:r>
        <w:r w:rsidRPr="001106D5" w:rsidDel="00FB0732">
          <w:delText xml:space="preserve"> </w:delText>
        </w:r>
        <w:r w:rsidR="00FC6372" w:rsidRPr="001106D5" w:rsidDel="00FB0732">
          <w:delText>assignments</w:delText>
        </w:r>
        <w:r w:rsidRPr="001106D5" w:rsidDel="00FB0732">
          <w:delText xml:space="preserve"> </w:delText>
        </w:r>
        <w:r w:rsidR="00FC6372" w:rsidRPr="001106D5" w:rsidDel="00FB0732">
          <w:delText>etc.</w:delText>
        </w:r>
        <w:r w:rsidRPr="001106D5" w:rsidDel="00FB0732">
          <w:delText xml:space="preserve">) other than SQL Command line, QP and Answers Notepad. </w:delText>
        </w:r>
      </w:del>
    </w:p>
    <w:p w14:paraId="39EB51C4" w14:textId="730F5A87" w:rsidR="002C7D07" w:rsidRPr="001106D5" w:rsidDel="00FB0732" w:rsidRDefault="002C7D07" w:rsidP="002C7D07">
      <w:pPr>
        <w:pStyle w:val="BodyTextFirstIndent"/>
        <w:numPr>
          <w:ilvl w:val="1"/>
          <w:numId w:val="4"/>
        </w:numPr>
        <w:rPr>
          <w:del w:id="34" w:author="2028609 SADDAM HUSSAIN" w:date="2021-05-12T20:31:00Z"/>
        </w:rPr>
      </w:pPr>
      <w:del w:id="35" w:author="2028609 SADDAM HUSSAIN" w:date="2021-05-12T20:31:00Z">
        <w:r w:rsidRPr="001106D5" w:rsidDel="00FB0732">
          <w:delText>Copying the code by any means.</w:delText>
        </w:r>
      </w:del>
    </w:p>
    <w:p w14:paraId="13AC9F14" w14:textId="5E37C581" w:rsidR="002C7D07" w:rsidDel="00FB0732" w:rsidRDefault="002C7D07" w:rsidP="002C7D07">
      <w:pPr>
        <w:pStyle w:val="BodyTextFirstIndent"/>
        <w:numPr>
          <w:ilvl w:val="0"/>
          <w:numId w:val="4"/>
        </w:numPr>
        <w:rPr>
          <w:ins w:id="36" w:author="Meera Suresh" w:date="2021-04-23T08:28:00Z"/>
          <w:del w:id="37" w:author="2028609 SADDAM HUSSAIN" w:date="2021-05-12T20:31:00Z"/>
          <w:b/>
          <w:bCs/>
        </w:rPr>
      </w:pPr>
      <w:del w:id="38" w:author="2028609 SADDAM HUSSAIN" w:date="2021-05-12T20:31:00Z">
        <w:r w:rsidRPr="001106D5" w:rsidDel="00FB0732">
          <w:delText xml:space="preserve">Create </w:delText>
        </w:r>
        <w:r w:rsidRPr="00400D19" w:rsidDel="00FB0732">
          <w:rPr>
            <w:b/>
            <w:bCs/>
            <w:rPrChange w:id="39" w:author="Meera Suresh" w:date="2021-04-22T18:16:00Z">
              <w:rPr/>
            </w:rPrChange>
          </w:rPr>
          <w:delText>a fold</w:delText>
        </w:r>
        <w:r w:rsidR="00C6777D" w:rsidRPr="00400D19" w:rsidDel="00FB0732">
          <w:rPr>
            <w:b/>
            <w:bCs/>
            <w:rPrChange w:id="40" w:author="Meera Suresh" w:date="2021-04-22T18:16:00Z">
              <w:rPr/>
            </w:rPrChange>
          </w:rPr>
          <w:delText xml:space="preserve">er with your register </w:delText>
        </w:r>
        <w:r w:rsidRPr="00400D19" w:rsidDel="00FB0732">
          <w:rPr>
            <w:b/>
            <w:bCs/>
            <w:rPrChange w:id="41" w:author="Meera Suresh" w:date="2021-04-22T18:16:00Z">
              <w:rPr/>
            </w:rPrChange>
          </w:rPr>
          <w:delText xml:space="preserve"> number </w:delText>
        </w:r>
        <w:r w:rsidR="00C6777D" w:rsidRPr="00400D19" w:rsidDel="00FB0732">
          <w:rPr>
            <w:b/>
            <w:bCs/>
            <w:rPrChange w:id="42" w:author="Meera Suresh" w:date="2021-04-22T18:16:00Z">
              <w:rPr/>
            </w:rPrChange>
          </w:rPr>
          <w:delText>in</w:delText>
        </w:r>
        <w:r w:rsidRPr="00400D19" w:rsidDel="00FB0732">
          <w:rPr>
            <w:b/>
            <w:bCs/>
            <w:rPrChange w:id="43" w:author="Meera Suresh" w:date="2021-04-22T18:16:00Z">
              <w:rPr/>
            </w:rPrChange>
          </w:rPr>
          <w:delText xml:space="preserve"> the desktop and store all the answers in</w:delText>
        </w:r>
        <w:r w:rsidR="00C6777D" w:rsidRPr="00400D19" w:rsidDel="00FB0732">
          <w:rPr>
            <w:b/>
            <w:bCs/>
            <w:rPrChange w:id="44" w:author="Meera Suresh" w:date="2021-04-22T18:16:00Z">
              <w:rPr/>
            </w:rPrChange>
          </w:rPr>
          <w:delText xml:space="preserve"> registerno</w:delText>
        </w:r>
        <w:r w:rsidRPr="00400D19" w:rsidDel="00FB0732">
          <w:rPr>
            <w:b/>
            <w:bCs/>
            <w:rPrChange w:id="45" w:author="Meera Suresh" w:date="2021-04-22T18:16:00Z">
              <w:rPr/>
            </w:rPrChange>
          </w:rPr>
          <w:delText>.txt file in that folder.</w:delText>
        </w:r>
      </w:del>
    </w:p>
    <w:p w14:paraId="73E3CDD2" w14:textId="1FB1A5F9" w:rsidR="00B75AFB" w:rsidRPr="00400D19" w:rsidDel="00FB0732" w:rsidRDefault="00B75AFB" w:rsidP="002C7D07">
      <w:pPr>
        <w:pStyle w:val="BodyTextFirstIndent"/>
        <w:numPr>
          <w:ilvl w:val="0"/>
          <w:numId w:val="4"/>
        </w:numPr>
        <w:rPr>
          <w:del w:id="46" w:author="2028609 SADDAM HUSSAIN" w:date="2021-05-12T20:31:00Z"/>
          <w:b/>
          <w:bCs/>
          <w:rPrChange w:id="47" w:author="Meera Suresh" w:date="2021-04-22T18:16:00Z">
            <w:rPr>
              <w:del w:id="48" w:author="2028609 SADDAM HUSSAIN" w:date="2021-05-12T20:31:00Z"/>
            </w:rPr>
          </w:rPrChange>
        </w:rPr>
      </w:pPr>
      <w:ins w:id="49" w:author="Meera Suresh" w:date="2021-04-23T08:28:00Z">
        <w:del w:id="50" w:author="2028609 SADDAM HUSSAIN" w:date="2021-05-12T20:31:00Z">
          <w:r w:rsidDel="00FB0732">
            <w:rPr>
              <w:b/>
              <w:bCs/>
            </w:rPr>
            <w:delText>O</w:delText>
          </w:r>
        </w:del>
      </w:ins>
      <w:ins w:id="51" w:author="Meera Suresh" w:date="2021-04-23T08:29:00Z">
        <w:del w:id="52" w:author="2028609 SADDAM HUSSAIN" w:date="2021-05-12T20:31:00Z">
          <w:r w:rsidDel="00FB0732">
            <w:rPr>
              <w:b/>
              <w:bCs/>
            </w:rPr>
            <w:delText xml:space="preserve">utput to be </w:delText>
          </w:r>
        </w:del>
      </w:ins>
    </w:p>
    <w:p w14:paraId="605F71B2" w14:textId="17DE864E" w:rsidR="002C7D07" w:rsidRPr="001106D5" w:rsidDel="00FB0732" w:rsidRDefault="002C7D07" w:rsidP="002C7D07">
      <w:pPr>
        <w:pStyle w:val="BodyTextFirstIndent"/>
        <w:numPr>
          <w:ilvl w:val="0"/>
          <w:numId w:val="4"/>
        </w:numPr>
        <w:rPr>
          <w:del w:id="53" w:author="2028609 SADDAM HUSSAIN" w:date="2021-05-12T20:31:00Z"/>
        </w:rPr>
      </w:pPr>
      <w:del w:id="54" w:author="2028609 SADDAM HUSSAIN" w:date="2021-05-12T20:31:00Z">
        <w:r w:rsidRPr="001106D5" w:rsidDel="00FB0732">
          <w:delText>After examination, upload the folder containing answer data on</w:delText>
        </w:r>
        <w:r w:rsidR="00C6777D" w:rsidDel="00FB0732">
          <w:delText xml:space="preserve"> the LMS</w:delText>
        </w:r>
      </w:del>
    </w:p>
    <w:p w14:paraId="489992AE" w14:textId="4ED3236B" w:rsidR="002C7D07" w:rsidRPr="001106D5" w:rsidDel="00FB0732" w:rsidRDefault="002C7D07" w:rsidP="002C7D07">
      <w:pPr>
        <w:pStyle w:val="BodyTextFirstIndent"/>
        <w:numPr>
          <w:ilvl w:val="0"/>
          <w:numId w:val="4"/>
        </w:numPr>
        <w:rPr>
          <w:del w:id="55" w:author="2028609 SADDAM HUSSAIN" w:date="2021-05-12T20:31:00Z"/>
        </w:rPr>
      </w:pPr>
    </w:p>
    <w:p w14:paraId="469CEEF5" w14:textId="22874D7F" w:rsidR="002C7D07" w:rsidDel="00FB0732" w:rsidRDefault="002C7D07" w:rsidP="002C7D07">
      <w:pPr>
        <w:pStyle w:val="BodyTextFirstIndent"/>
        <w:numPr>
          <w:ilvl w:val="0"/>
          <w:numId w:val="4"/>
        </w:numPr>
        <w:rPr>
          <w:ins w:id="56" w:author="Meera Suresh" w:date="2021-04-22T18:19:00Z"/>
          <w:del w:id="57" w:author="2028609 SADDAM HUSSAIN" w:date="2021-05-12T20:31:00Z"/>
        </w:rPr>
      </w:pPr>
      <w:del w:id="58" w:author="2028609 SADDAM HUSSAIN" w:date="2021-05-12T20:31:00Z">
        <w:r w:rsidRPr="001106D5" w:rsidDel="00FB0732">
          <w:delText>No Extra time will be entertained.</w:delText>
        </w:r>
      </w:del>
    </w:p>
    <w:p w14:paraId="5D44E13B" w14:textId="1E763D3A" w:rsidR="00400D19" w:rsidDel="00FB0732" w:rsidRDefault="00400D19" w:rsidP="002C7D07">
      <w:pPr>
        <w:pStyle w:val="BodyTextFirstIndent"/>
        <w:numPr>
          <w:ilvl w:val="0"/>
          <w:numId w:val="4"/>
        </w:numPr>
        <w:rPr>
          <w:ins w:id="59" w:author="Meera Suresh" w:date="2021-04-22T18:19:00Z"/>
          <w:del w:id="60" w:author="2028609 SADDAM HUSSAIN" w:date="2021-05-12T20:31:00Z"/>
        </w:rPr>
      </w:pPr>
      <w:ins w:id="61" w:author="Meera Suresh" w:date="2021-04-22T18:19:00Z">
        <w:del w:id="62" w:author="2028609 SADDAM HUSSAIN" w:date="2021-05-12T20:31:00Z">
          <w:r w:rsidDel="00FB0732">
            <w:delText xml:space="preserve">Late submission will be penalized </w:delText>
          </w:r>
        </w:del>
      </w:ins>
    </w:p>
    <w:p w14:paraId="7E65C31F" w14:textId="39179D95" w:rsidR="00116E6C" w:rsidRPr="00003EF7" w:rsidDel="00FB0732" w:rsidRDefault="00116E6C" w:rsidP="002C7D07">
      <w:pPr>
        <w:pStyle w:val="BodyTextFirstIndent"/>
        <w:numPr>
          <w:ilvl w:val="0"/>
          <w:numId w:val="4"/>
        </w:numPr>
        <w:rPr>
          <w:del w:id="63" w:author="2028609 SADDAM HUSSAIN" w:date="2021-05-12T20:31:00Z"/>
          <w:b/>
          <w:bCs/>
          <w:rPrChange w:id="64" w:author="Meera Suresh" w:date="2021-04-22T18:41:00Z">
            <w:rPr>
              <w:del w:id="65" w:author="2028609 SADDAM HUSSAIN" w:date="2021-05-12T20:31:00Z"/>
            </w:rPr>
          </w:rPrChange>
        </w:rPr>
      </w:pPr>
    </w:p>
    <w:p w14:paraId="0D880D5D" w14:textId="6E6A7FC5" w:rsidR="002C7D07" w:rsidRPr="00003EF7" w:rsidDel="00FB0732" w:rsidRDefault="002C7D07" w:rsidP="002C7D07">
      <w:pPr>
        <w:pStyle w:val="BodyTextFirstIndent"/>
        <w:numPr>
          <w:ilvl w:val="0"/>
          <w:numId w:val="4"/>
        </w:numPr>
        <w:pBdr>
          <w:bottom w:val="single" w:sz="12" w:space="1" w:color="auto"/>
        </w:pBdr>
        <w:rPr>
          <w:ins w:id="66" w:author="Meera Suresh" w:date="2021-04-22T18:20:00Z"/>
          <w:del w:id="67" w:author="2028609 SADDAM HUSSAIN" w:date="2021-05-12T20:31:00Z"/>
          <w:b/>
          <w:bCs/>
          <w:rPrChange w:id="68" w:author="Meera Suresh" w:date="2021-04-22T18:41:00Z">
            <w:rPr>
              <w:ins w:id="69" w:author="Meera Suresh" w:date="2021-04-22T18:20:00Z"/>
              <w:del w:id="70" w:author="2028609 SADDAM HUSSAIN" w:date="2021-05-12T20:31:00Z"/>
            </w:rPr>
          </w:rPrChange>
        </w:rPr>
      </w:pPr>
      <w:del w:id="71" w:author="2028609 SADDAM HUSSAIN" w:date="2021-05-12T20:31:00Z">
        <w:r w:rsidRPr="00003EF7" w:rsidDel="00FB0732">
          <w:rPr>
            <w:b/>
            <w:bCs/>
            <w:rPrChange w:id="72" w:author="Meera Suresh" w:date="2021-04-22T18:41:00Z">
              <w:rPr/>
            </w:rPrChange>
          </w:rPr>
          <w:delText xml:space="preserve">No Paper </w:delText>
        </w:r>
        <w:r w:rsidR="00C6777D" w:rsidRPr="00003EF7" w:rsidDel="00FB0732">
          <w:rPr>
            <w:b/>
            <w:bCs/>
            <w:rPrChange w:id="73" w:author="Meera Suresh" w:date="2021-04-22T18:41:00Z">
              <w:rPr/>
            </w:rPrChange>
          </w:rPr>
          <w:delText>canb be</w:delText>
        </w:r>
        <w:r w:rsidRPr="00003EF7" w:rsidDel="00FB0732">
          <w:rPr>
            <w:b/>
            <w:bCs/>
            <w:rPrChange w:id="74" w:author="Meera Suresh" w:date="2021-04-22T18:41:00Z">
              <w:rPr/>
            </w:rPrChange>
          </w:rPr>
          <w:delText xml:space="preserve"> used for writing/trying the queries. Must use only the notepad.</w:delText>
        </w:r>
      </w:del>
      <w:ins w:id="75" w:author="Meera Suresh" w:date="2021-04-22T18:16:00Z">
        <w:del w:id="76" w:author="2028609 SADDAM HUSSAIN" w:date="2021-05-12T20:31:00Z">
          <w:r w:rsidR="00D161A1" w:rsidRPr="00003EF7" w:rsidDel="00FB0732">
            <w:rPr>
              <w:b/>
              <w:bCs/>
              <w:rPrChange w:id="77" w:author="Meera Suresh" w:date="2021-04-22T18:41:00Z">
                <w:rPr/>
              </w:rPrChange>
            </w:rPr>
            <w:delText>Word doc</w:delText>
          </w:r>
        </w:del>
      </w:ins>
      <w:ins w:id="78" w:author="Meera Suresh" w:date="2021-04-22T18:41:00Z">
        <w:del w:id="79" w:author="2028609 SADDAM HUSSAIN" w:date="2021-05-12T20:31:00Z">
          <w:r w:rsidR="00003EF7" w:rsidRPr="00003EF7" w:rsidDel="00FB0732">
            <w:rPr>
              <w:b/>
              <w:bCs/>
              <w:rPrChange w:id="80" w:author="Meera Suresh" w:date="2021-04-22T18:41:00Z">
                <w:rPr/>
              </w:rPrChange>
            </w:rPr>
            <w:delText>ument</w:delText>
          </w:r>
        </w:del>
      </w:ins>
    </w:p>
    <w:p w14:paraId="21BCD103" w14:textId="5B1A668E" w:rsidR="00116E6C" w:rsidRPr="001106D5" w:rsidDel="00FB0732" w:rsidRDefault="00116E6C" w:rsidP="002C7D07">
      <w:pPr>
        <w:pStyle w:val="BodyTextFirstIndent"/>
        <w:numPr>
          <w:ilvl w:val="0"/>
          <w:numId w:val="4"/>
        </w:numPr>
        <w:pBdr>
          <w:bottom w:val="single" w:sz="12" w:space="1" w:color="auto"/>
        </w:pBdr>
        <w:rPr>
          <w:del w:id="81" w:author="2028609 SADDAM HUSSAIN" w:date="2021-05-12T20:31:00Z"/>
        </w:rPr>
      </w:pPr>
      <w:ins w:id="82" w:author="Meera Suresh" w:date="2021-04-22T18:20:00Z">
        <w:del w:id="83" w:author="2028609 SADDAM HUSSAIN" w:date="2021-05-12T20:31:00Z">
          <w:r w:rsidDel="00FB0732">
            <w:delText xml:space="preserve">No Retest to be given </w:delText>
          </w:r>
        </w:del>
      </w:ins>
    </w:p>
    <w:bookmarkEnd w:id="15"/>
    <w:p w14:paraId="0AB40BD0" w14:textId="4CF68E12" w:rsidR="00916F62" w:rsidRPr="001106D5" w:rsidDel="00FB0732" w:rsidRDefault="00916F62" w:rsidP="00916F62">
      <w:pPr>
        <w:rPr>
          <w:del w:id="84" w:author="2028609 SADDAM HUSSAIN" w:date="2021-05-12T20:31:00Z"/>
          <w:b/>
        </w:rPr>
      </w:pPr>
    </w:p>
    <w:p w14:paraId="7C1E45DD" w14:textId="763D1F58" w:rsidR="00916F62" w:rsidRDefault="00916F62" w:rsidP="00916F62">
      <w:pPr>
        <w:rPr>
          <w:b/>
        </w:rPr>
      </w:pPr>
      <w:r w:rsidRPr="001106D5">
        <w:rPr>
          <w:b/>
        </w:rPr>
        <w:t xml:space="preserve">Tables Used are – </w:t>
      </w:r>
    </w:p>
    <w:p w14:paraId="21E85919" w14:textId="77777777" w:rsidR="00C6777D" w:rsidRPr="001106D5" w:rsidRDefault="00C6777D" w:rsidP="00916F62">
      <w:pPr>
        <w:rPr>
          <w:b/>
        </w:rPr>
      </w:pPr>
    </w:p>
    <w:p w14:paraId="747D6456" w14:textId="741C75BE" w:rsidR="00C6777D" w:rsidRPr="00C6777D" w:rsidRDefault="00916F62" w:rsidP="00C6777D">
      <w:pPr>
        <w:numPr>
          <w:ilvl w:val="0"/>
          <w:numId w:val="1"/>
        </w:numPr>
        <w:rPr>
          <w:b/>
        </w:rPr>
      </w:pPr>
      <w:proofErr w:type="spellStart"/>
      <w:r w:rsidRPr="00C6777D">
        <w:rPr>
          <w:b/>
        </w:rPr>
        <w:t>Employee_</w:t>
      </w:r>
      <w:r w:rsidR="00177447" w:rsidRPr="00C6777D">
        <w:rPr>
          <w:b/>
        </w:rPr>
        <w:t>Info</w:t>
      </w:r>
      <w:proofErr w:type="spellEnd"/>
      <w:r w:rsidR="00177447" w:rsidRPr="00C6777D">
        <w:rPr>
          <w:b/>
        </w:rPr>
        <w:t>:</w:t>
      </w:r>
      <w:r w:rsidRPr="00C6777D">
        <w:rPr>
          <w:b/>
        </w:rPr>
        <w:t xml:space="preserve"> </w:t>
      </w:r>
      <w:r w:rsidRPr="00C6777D">
        <w:t xml:space="preserve">Contains employee </w:t>
      </w:r>
      <w:r w:rsidR="00177447" w:rsidRPr="00C6777D">
        <w:t>information.</w:t>
      </w:r>
      <w:r w:rsidRPr="00C6777D">
        <w:rPr>
          <w:b/>
        </w:rPr>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3"/>
        <w:gridCol w:w="42"/>
        <w:gridCol w:w="1444"/>
        <w:gridCol w:w="115"/>
        <w:gridCol w:w="1273"/>
        <w:gridCol w:w="3083"/>
        <w:gridCol w:w="39"/>
      </w:tblGrid>
      <w:tr w:rsidR="00916F62" w:rsidRPr="00C6777D" w14:paraId="556C1D43" w14:textId="77777777" w:rsidTr="00595753">
        <w:trPr>
          <w:gridAfter w:val="1"/>
          <w:wAfter w:w="39" w:type="dxa"/>
          <w:trHeight w:val="265"/>
        </w:trPr>
        <w:tc>
          <w:tcPr>
            <w:tcW w:w="2363" w:type="dxa"/>
            <w:shd w:val="clear" w:color="auto" w:fill="auto"/>
          </w:tcPr>
          <w:p w14:paraId="1B17FF70" w14:textId="77777777" w:rsidR="00916F62" w:rsidRPr="00C6777D" w:rsidRDefault="00916F62" w:rsidP="001C5BB4">
            <w:pPr>
              <w:rPr>
                <w:b/>
              </w:rPr>
            </w:pPr>
            <w:r w:rsidRPr="00C6777D">
              <w:rPr>
                <w:b/>
              </w:rPr>
              <w:t xml:space="preserve">Column Name  </w:t>
            </w:r>
          </w:p>
        </w:tc>
        <w:tc>
          <w:tcPr>
            <w:tcW w:w="1486" w:type="dxa"/>
            <w:gridSpan w:val="2"/>
            <w:shd w:val="clear" w:color="auto" w:fill="auto"/>
          </w:tcPr>
          <w:p w14:paraId="02AF307A" w14:textId="77777777" w:rsidR="00916F62" w:rsidRPr="00C6777D" w:rsidRDefault="00916F62" w:rsidP="001C5BB4">
            <w:pPr>
              <w:rPr>
                <w:b/>
              </w:rPr>
            </w:pPr>
            <w:r w:rsidRPr="00C6777D">
              <w:rPr>
                <w:b/>
              </w:rPr>
              <w:t>Data Type</w:t>
            </w:r>
          </w:p>
        </w:tc>
        <w:tc>
          <w:tcPr>
            <w:tcW w:w="1388" w:type="dxa"/>
            <w:gridSpan w:val="2"/>
            <w:shd w:val="clear" w:color="auto" w:fill="auto"/>
          </w:tcPr>
          <w:p w14:paraId="15E3620F" w14:textId="77777777" w:rsidR="00916F62" w:rsidRPr="00C6777D" w:rsidRDefault="00916F62" w:rsidP="001C5BB4">
            <w:pPr>
              <w:rPr>
                <w:b/>
              </w:rPr>
            </w:pPr>
            <w:r w:rsidRPr="00C6777D">
              <w:rPr>
                <w:b/>
              </w:rPr>
              <w:t>Constraint</w:t>
            </w:r>
          </w:p>
        </w:tc>
        <w:tc>
          <w:tcPr>
            <w:tcW w:w="3083" w:type="dxa"/>
            <w:shd w:val="clear" w:color="auto" w:fill="auto"/>
          </w:tcPr>
          <w:p w14:paraId="4F359398" w14:textId="77777777" w:rsidR="00916F62" w:rsidRPr="00C6777D" w:rsidRDefault="00916F62" w:rsidP="001C5BB4">
            <w:pPr>
              <w:rPr>
                <w:b/>
              </w:rPr>
            </w:pPr>
            <w:r w:rsidRPr="00C6777D">
              <w:rPr>
                <w:b/>
              </w:rPr>
              <w:t>Description</w:t>
            </w:r>
          </w:p>
        </w:tc>
      </w:tr>
      <w:tr w:rsidR="00916F62" w:rsidRPr="00C6777D" w14:paraId="1A88656B" w14:textId="77777777" w:rsidTr="00595753">
        <w:trPr>
          <w:gridAfter w:val="1"/>
          <w:wAfter w:w="39" w:type="dxa"/>
          <w:trHeight w:val="256"/>
        </w:trPr>
        <w:tc>
          <w:tcPr>
            <w:tcW w:w="2363" w:type="dxa"/>
            <w:shd w:val="clear" w:color="auto" w:fill="auto"/>
          </w:tcPr>
          <w:p w14:paraId="2FAB7486" w14:textId="7E026373" w:rsidR="00916F62" w:rsidRPr="00C6777D" w:rsidRDefault="00916F62" w:rsidP="001C5BB4">
            <w:pPr>
              <w:rPr>
                <w:b/>
              </w:rPr>
            </w:pPr>
            <w:proofErr w:type="spellStart"/>
            <w:r w:rsidRPr="00C6777D">
              <w:t>Emp</w:t>
            </w:r>
            <w:r w:rsidR="00F241E6" w:rsidRPr="00C6777D">
              <w:t>loyee</w:t>
            </w:r>
            <w:r w:rsidRPr="00C6777D">
              <w:t>_Id</w:t>
            </w:r>
            <w:proofErr w:type="spellEnd"/>
            <w:r w:rsidRPr="00C6777D">
              <w:t xml:space="preserve">                  </w:t>
            </w:r>
          </w:p>
        </w:tc>
        <w:tc>
          <w:tcPr>
            <w:tcW w:w="1486" w:type="dxa"/>
            <w:gridSpan w:val="2"/>
            <w:shd w:val="clear" w:color="auto" w:fill="auto"/>
          </w:tcPr>
          <w:p w14:paraId="5FA202B5" w14:textId="77777777" w:rsidR="00916F62" w:rsidRPr="00C6777D" w:rsidRDefault="00916F62" w:rsidP="001C5BB4">
            <w:pPr>
              <w:rPr>
                <w:b/>
              </w:rPr>
            </w:pPr>
            <w:r w:rsidRPr="00C6777D">
              <w:t>Number (5)</w:t>
            </w:r>
          </w:p>
        </w:tc>
        <w:tc>
          <w:tcPr>
            <w:tcW w:w="1388" w:type="dxa"/>
            <w:gridSpan w:val="2"/>
            <w:shd w:val="clear" w:color="auto" w:fill="auto"/>
          </w:tcPr>
          <w:p w14:paraId="654EC546" w14:textId="77777777" w:rsidR="00916F62" w:rsidRPr="00C6777D" w:rsidRDefault="00916F62" w:rsidP="001C5BB4">
            <w:r w:rsidRPr="00C6777D">
              <w:t>Primary key</w:t>
            </w:r>
          </w:p>
        </w:tc>
        <w:tc>
          <w:tcPr>
            <w:tcW w:w="3083" w:type="dxa"/>
            <w:shd w:val="clear" w:color="auto" w:fill="auto"/>
          </w:tcPr>
          <w:p w14:paraId="19F3015F" w14:textId="1D8A1B5B" w:rsidR="00916F62" w:rsidRPr="00C6777D" w:rsidRDefault="00916F62" w:rsidP="001C5BB4">
            <w:r w:rsidRPr="00C6777D">
              <w:t xml:space="preserve">Employee Identification No </w:t>
            </w:r>
          </w:p>
        </w:tc>
      </w:tr>
      <w:tr w:rsidR="00916F62" w:rsidRPr="00C6777D" w14:paraId="378AA49E" w14:textId="77777777" w:rsidTr="00595753">
        <w:trPr>
          <w:gridAfter w:val="1"/>
          <w:wAfter w:w="39" w:type="dxa"/>
          <w:trHeight w:val="265"/>
        </w:trPr>
        <w:tc>
          <w:tcPr>
            <w:tcW w:w="2363" w:type="dxa"/>
            <w:shd w:val="clear" w:color="auto" w:fill="auto"/>
          </w:tcPr>
          <w:p w14:paraId="7DA76D6B" w14:textId="1F379B09" w:rsidR="00916F62" w:rsidRPr="00C6777D" w:rsidRDefault="00916F62" w:rsidP="001C5BB4">
            <w:pPr>
              <w:rPr>
                <w:b/>
              </w:rPr>
            </w:pPr>
            <w:proofErr w:type="spellStart"/>
            <w:r w:rsidRPr="00C6777D">
              <w:t>Employee_Name</w:t>
            </w:r>
            <w:proofErr w:type="spellEnd"/>
            <w:r w:rsidRPr="00C6777D">
              <w:t xml:space="preserve">          </w:t>
            </w:r>
          </w:p>
        </w:tc>
        <w:tc>
          <w:tcPr>
            <w:tcW w:w="1486" w:type="dxa"/>
            <w:gridSpan w:val="2"/>
            <w:shd w:val="clear" w:color="auto" w:fill="auto"/>
          </w:tcPr>
          <w:p w14:paraId="1B1DA0E1" w14:textId="3D035EF4" w:rsidR="00916F62" w:rsidRPr="00C6777D" w:rsidRDefault="00916F62" w:rsidP="001C5BB4">
            <w:pPr>
              <w:rPr>
                <w:b/>
              </w:rPr>
            </w:pPr>
            <w:r w:rsidRPr="00C6777D">
              <w:t>Varchar2 (10)</w:t>
            </w:r>
          </w:p>
        </w:tc>
        <w:tc>
          <w:tcPr>
            <w:tcW w:w="1388" w:type="dxa"/>
            <w:gridSpan w:val="2"/>
            <w:shd w:val="clear" w:color="auto" w:fill="auto"/>
          </w:tcPr>
          <w:p w14:paraId="5AB186B8" w14:textId="77777777" w:rsidR="00916F62" w:rsidRPr="00C6777D" w:rsidRDefault="00916F62" w:rsidP="001C5BB4">
            <w:r w:rsidRPr="00C6777D">
              <w:t>Not null</w:t>
            </w:r>
          </w:p>
        </w:tc>
        <w:tc>
          <w:tcPr>
            <w:tcW w:w="3083" w:type="dxa"/>
            <w:shd w:val="clear" w:color="auto" w:fill="auto"/>
          </w:tcPr>
          <w:p w14:paraId="678A1669" w14:textId="325BD70E" w:rsidR="00916F62" w:rsidRPr="00C6777D" w:rsidRDefault="00916F62" w:rsidP="001C5BB4">
            <w:r w:rsidRPr="00C6777D">
              <w:t xml:space="preserve">Employee name </w:t>
            </w:r>
          </w:p>
        </w:tc>
      </w:tr>
      <w:tr w:rsidR="00916F62" w:rsidRPr="00C6777D" w14:paraId="674A0A87" w14:textId="77777777" w:rsidTr="00595753">
        <w:trPr>
          <w:gridAfter w:val="1"/>
          <w:wAfter w:w="39" w:type="dxa"/>
          <w:trHeight w:val="349"/>
        </w:trPr>
        <w:tc>
          <w:tcPr>
            <w:tcW w:w="2363" w:type="dxa"/>
            <w:shd w:val="clear" w:color="auto" w:fill="auto"/>
          </w:tcPr>
          <w:p w14:paraId="5CDA1F82" w14:textId="188B8172" w:rsidR="00916F62" w:rsidRPr="00C6777D" w:rsidRDefault="00583A56" w:rsidP="001C5BB4">
            <w:proofErr w:type="spellStart"/>
            <w:r w:rsidRPr="00C6777D">
              <w:t>DoJ</w:t>
            </w:r>
            <w:proofErr w:type="spellEnd"/>
          </w:p>
        </w:tc>
        <w:tc>
          <w:tcPr>
            <w:tcW w:w="1486" w:type="dxa"/>
            <w:gridSpan w:val="2"/>
            <w:shd w:val="clear" w:color="auto" w:fill="auto"/>
          </w:tcPr>
          <w:p w14:paraId="36F79D76" w14:textId="77777777" w:rsidR="00916F62" w:rsidRPr="00C6777D" w:rsidRDefault="00916F62" w:rsidP="001C5BB4">
            <w:r w:rsidRPr="00C6777D">
              <w:t>Date</w:t>
            </w:r>
          </w:p>
        </w:tc>
        <w:tc>
          <w:tcPr>
            <w:tcW w:w="1388" w:type="dxa"/>
            <w:gridSpan w:val="2"/>
            <w:shd w:val="clear" w:color="auto" w:fill="auto"/>
          </w:tcPr>
          <w:p w14:paraId="54608C89" w14:textId="77777777" w:rsidR="00916F62" w:rsidRPr="00C6777D" w:rsidRDefault="00916F62" w:rsidP="001C5BB4"/>
        </w:tc>
        <w:tc>
          <w:tcPr>
            <w:tcW w:w="3083" w:type="dxa"/>
            <w:shd w:val="clear" w:color="auto" w:fill="auto"/>
          </w:tcPr>
          <w:p w14:paraId="16FC475A" w14:textId="6593E69B" w:rsidR="00916F62" w:rsidRPr="00C6777D" w:rsidRDefault="00916F62" w:rsidP="001C5BB4">
            <w:r w:rsidRPr="00C6777D">
              <w:t>Employee Date of joining</w:t>
            </w:r>
          </w:p>
        </w:tc>
      </w:tr>
      <w:tr w:rsidR="00916F62" w:rsidRPr="00C6777D" w14:paraId="2F196090" w14:textId="77777777" w:rsidTr="00595753">
        <w:trPr>
          <w:gridAfter w:val="1"/>
          <w:wAfter w:w="39" w:type="dxa"/>
          <w:trHeight w:val="256"/>
        </w:trPr>
        <w:tc>
          <w:tcPr>
            <w:tcW w:w="2363" w:type="dxa"/>
            <w:shd w:val="clear" w:color="auto" w:fill="auto"/>
          </w:tcPr>
          <w:p w14:paraId="1E82DE26" w14:textId="6CB06CE4" w:rsidR="00916F62" w:rsidRPr="00C6777D" w:rsidRDefault="00FA0CEC" w:rsidP="001C5BB4">
            <w:pPr>
              <w:rPr>
                <w:b/>
              </w:rPr>
            </w:pPr>
            <w:proofErr w:type="spellStart"/>
            <w:r w:rsidRPr="00C6777D">
              <w:t>Employee_</w:t>
            </w:r>
            <w:r w:rsidR="00916F62" w:rsidRPr="00C6777D">
              <w:t>Address</w:t>
            </w:r>
            <w:proofErr w:type="spellEnd"/>
            <w:r w:rsidR="00916F62" w:rsidRPr="00C6777D">
              <w:t xml:space="preserve">   </w:t>
            </w:r>
          </w:p>
        </w:tc>
        <w:tc>
          <w:tcPr>
            <w:tcW w:w="1486" w:type="dxa"/>
            <w:gridSpan w:val="2"/>
            <w:shd w:val="clear" w:color="auto" w:fill="auto"/>
          </w:tcPr>
          <w:p w14:paraId="1D910A02" w14:textId="3F5EFF22" w:rsidR="00916F62" w:rsidRPr="00C6777D" w:rsidRDefault="00916F62" w:rsidP="001C5BB4">
            <w:pPr>
              <w:rPr>
                <w:b/>
              </w:rPr>
            </w:pPr>
            <w:r w:rsidRPr="00C6777D">
              <w:t>Varchar2 (</w:t>
            </w:r>
            <w:r w:rsidR="00FA0CEC" w:rsidRPr="00C6777D">
              <w:t>15</w:t>
            </w:r>
            <w:r w:rsidRPr="00C6777D">
              <w:t>)</w:t>
            </w:r>
          </w:p>
        </w:tc>
        <w:tc>
          <w:tcPr>
            <w:tcW w:w="1388" w:type="dxa"/>
            <w:gridSpan w:val="2"/>
            <w:shd w:val="clear" w:color="auto" w:fill="auto"/>
          </w:tcPr>
          <w:p w14:paraId="6039BD06" w14:textId="77777777" w:rsidR="00916F62" w:rsidRPr="00C6777D" w:rsidRDefault="00916F62" w:rsidP="001C5BB4"/>
        </w:tc>
        <w:tc>
          <w:tcPr>
            <w:tcW w:w="3083" w:type="dxa"/>
            <w:shd w:val="clear" w:color="auto" w:fill="auto"/>
          </w:tcPr>
          <w:p w14:paraId="22158844" w14:textId="650D5A9C" w:rsidR="00916F62" w:rsidRPr="00C6777D" w:rsidRDefault="00FA0CEC" w:rsidP="001C5BB4">
            <w:r w:rsidRPr="00C6777D">
              <w:t>employee</w:t>
            </w:r>
            <w:r w:rsidR="00916F62" w:rsidRPr="00C6777D">
              <w:t xml:space="preserve"> address</w:t>
            </w:r>
          </w:p>
        </w:tc>
      </w:tr>
      <w:tr w:rsidR="00916F62" w:rsidRPr="00C6777D" w14:paraId="5BEAC408" w14:textId="77777777" w:rsidTr="00595753">
        <w:trPr>
          <w:gridAfter w:val="1"/>
          <w:wAfter w:w="39" w:type="dxa"/>
          <w:trHeight w:val="265"/>
        </w:trPr>
        <w:tc>
          <w:tcPr>
            <w:tcW w:w="2363" w:type="dxa"/>
            <w:shd w:val="clear" w:color="auto" w:fill="auto"/>
          </w:tcPr>
          <w:p w14:paraId="7B9A2F34" w14:textId="77777777" w:rsidR="00916F62" w:rsidRPr="00C6777D" w:rsidRDefault="00916F62" w:rsidP="001C5BB4">
            <w:pPr>
              <w:rPr>
                <w:b/>
              </w:rPr>
            </w:pPr>
            <w:proofErr w:type="spellStart"/>
            <w:r w:rsidRPr="00C6777D">
              <w:t>Phone_Num</w:t>
            </w:r>
            <w:proofErr w:type="spellEnd"/>
            <w:r w:rsidRPr="00C6777D">
              <w:t xml:space="preserve">       </w:t>
            </w:r>
          </w:p>
        </w:tc>
        <w:tc>
          <w:tcPr>
            <w:tcW w:w="1486" w:type="dxa"/>
            <w:gridSpan w:val="2"/>
            <w:shd w:val="clear" w:color="auto" w:fill="auto"/>
          </w:tcPr>
          <w:p w14:paraId="6511D540" w14:textId="77777777" w:rsidR="00916F62" w:rsidRPr="00C6777D" w:rsidRDefault="00916F62" w:rsidP="001C5BB4">
            <w:pPr>
              <w:rPr>
                <w:b/>
              </w:rPr>
            </w:pPr>
            <w:r w:rsidRPr="00C6777D">
              <w:t>Number (10)</w:t>
            </w:r>
          </w:p>
        </w:tc>
        <w:tc>
          <w:tcPr>
            <w:tcW w:w="1388" w:type="dxa"/>
            <w:gridSpan w:val="2"/>
            <w:shd w:val="clear" w:color="auto" w:fill="auto"/>
          </w:tcPr>
          <w:p w14:paraId="782EDFB9" w14:textId="77777777" w:rsidR="00916F62" w:rsidRPr="00C6777D" w:rsidRDefault="00916F62" w:rsidP="001C5BB4"/>
        </w:tc>
        <w:tc>
          <w:tcPr>
            <w:tcW w:w="3083" w:type="dxa"/>
            <w:shd w:val="clear" w:color="auto" w:fill="auto"/>
          </w:tcPr>
          <w:p w14:paraId="3949B67E" w14:textId="3CA58483" w:rsidR="00916F62" w:rsidRPr="00C6777D" w:rsidRDefault="00FA0CEC" w:rsidP="001C5BB4">
            <w:proofErr w:type="spellStart"/>
            <w:r w:rsidRPr="00C6777D">
              <w:t>Employee_</w:t>
            </w:r>
            <w:r w:rsidR="00916F62" w:rsidRPr="00C6777D">
              <w:t>phone</w:t>
            </w:r>
            <w:proofErr w:type="spellEnd"/>
            <w:r w:rsidR="00916F62" w:rsidRPr="00C6777D">
              <w:t xml:space="preserve"> No </w:t>
            </w:r>
          </w:p>
        </w:tc>
      </w:tr>
      <w:tr w:rsidR="00916F62" w:rsidRPr="00C6777D" w14:paraId="4041724C" w14:textId="77777777" w:rsidTr="00595753">
        <w:trPr>
          <w:gridAfter w:val="1"/>
          <w:wAfter w:w="39" w:type="dxa"/>
          <w:trHeight w:val="256"/>
        </w:trPr>
        <w:tc>
          <w:tcPr>
            <w:tcW w:w="2363" w:type="dxa"/>
            <w:shd w:val="clear" w:color="auto" w:fill="auto"/>
          </w:tcPr>
          <w:p w14:paraId="586F52F4" w14:textId="1C0DED22" w:rsidR="00916F62" w:rsidRPr="00C6777D" w:rsidRDefault="00595753" w:rsidP="001C5BB4">
            <w:r w:rsidRPr="00C6777D">
              <w:t>Salary</w:t>
            </w:r>
          </w:p>
        </w:tc>
        <w:tc>
          <w:tcPr>
            <w:tcW w:w="1486" w:type="dxa"/>
            <w:gridSpan w:val="2"/>
            <w:shd w:val="clear" w:color="auto" w:fill="auto"/>
          </w:tcPr>
          <w:p w14:paraId="41CE31A2" w14:textId="09AC30B9" w:rsidR="00916F62" w:rsidRPr="00C6777D" w:rsidRDefault="00177447" w:rsidP="001C5BB4">
            <w:pPr>
              <w:rPr>
                <w:bCs/>
              </w:rPr>
            </w:pPr>
            <w:r w:rsidRPr="00C6777D">
              <w:rPr>
                <w:bCs/>
              </w:rPr>
              <w:t>Number (</w:t>
            </w:r>
            <w:r w:rsidR="00595753" w:rsidRPr="00C6777D">
              <w:rPr>
                <w:bCs/>
              </w:rPr>
              <w:t>10)</w:t>
            </w:r>
          </w:p>
        </w:tc>
        <w:tc>
          <w:tcPr>
            <w:tcW w:w="1388" w:type="dxa"/>
            <w:gridSpan w:val="2"/>
            <w:shd w:val="clear" w:color="auto" w:fill="auto"/>
          </w:tcPr>
          <w:p w14:paraId="1E52E946" w14:textId="77777777" w:rsidR="00916F62" w:rsidRPr="00C6777D" w:rsidRDefault="00916F62" w:rsidP="001C5BB4"/>
        </w:tc>
        <w:tc>
          <w:tcPr>
            <w:tcW w:w="3083" w:type="dxa"/>
            <w:shd w:val="clear" w:color="auto" w:fill="auto"/>
          </w:tcPr>
          <w:p w14:paraId="6DCBD89A" w14:textId="5DE68720" w:rsidR="00916F62" w:rsidRPr="00C6777D" w:rsidRDefault="00595753" w:rsidP="001C5BB4">
            <w:r w:rsidRPr="00C6777D">
              <w:t>Salary earned by employee</w:t>
            </w:r>
          </w:p>
        </w:tc>
      </w:tr>
      <w:tr w:rsidR="00595753" w:rsidRPr="00C6777D" w14:paraId="603C2033" w14:textId="77777777" w:rsidTr="00595753">
        <w:trPr>
          <w:trHeight w:val="265"/>
        </w:trPr>
        <w:tc>
          <w:tcPr>
            <w:tcW w:w="2405" w:type="dxa"/>
            <w:gridSpan w:val="2"/>
            <w:shd w:val="clear" w:color="auto" w:fill="auto"/>
          </w:tcPr>
          <w:p w14:paraId="5F3EB02C" w14:textId="766FEB83" w:rsidR="00595753" w:rsidRPr="00C6777D" w:rsidRDefault="00595753" w:rsidP="001C5BB4"/>
        </w:tc>
        <w:tc>
          <w:tcPr>
            <w:tcW w:w="1559" w:type="dxa"/>
            <w:gridSpan w:val="2"/>
            <w:shd w:val="clear" w:color="auto" w:fill="auto"/>
          </w:tcPr>
          <w:p w14:paraId="02F9662C" w14:textId="77777777" w:rsidR="00595753" w:rsidRPr="00C6777D" w:rsidRDefault="00595753" w:rsidP="001C5BB4"/>
        </w:tc>
        <w:tc>
          <w:tcPr>
            <w:tcW w:w="4395" w:type="dxa"/>
            <w:gridSpan w:val="3"/>
            <w:shd w:val="clear" w:color="auto" w:fill="auto"/>
          </w:tcPr>
          <w:p w14:paraId="34D165D3" w14:textId="7376FA0B" w:rsidR="00595753" w:rsidRPr="00C6777D" w:rsidRDefault="00595753" w:rsidP="001C5BB4"/>
        </w:tc>
      </w:tr>
    </w:tbl>
    <w:p w14:paraId="7DAC3F7B" w14:textId="4CC8D660" w:rsidR="00916F62" w:rsidRPr="00C6777D" w:rsidRDefault="005A0762" w:rsidP="00916F62">
      <w:pPr>
        <w:numPr>
          <w:ilvl w:val="0"/>
          <w:numId w:val="1"/>
        </w:numPr>
        <w:rPr>
          <w:b/>
        </w:rPr>
      </w:pPr>
      <w:proofErr w:type="spellStart"/>
      <w:r w:rsidRPr="00C6777D">
        <w:rPr>
          <w:b/>
        </w:rPr>
        <w:t>Department</w:t>
      </w:r>
      <w:r w:rsidR="00916F62" w:rsidRPr="00C6777D">
        <w:rPr>
          <w:b/>
        </w:rPr>
        <w:t>_</w:t>
      </w:r>
      <w:r w:rsidR="00177447" w:rsidRPr="00C6777D">
        <w:rPr>
          <w:b/>
        </w:rPr>
        <w:t>info</w:t>
      </w:r>
      <w:proofErr w:type="spellEnd"/>
      <w:r w:rsidR="00177447" w:rsidRPr="00C6777D">
        <w:rPr>
          <w:b/>
        </w:rPr>
        <w:t>:</w:t>
      </w:r>
      <w:r w:rsidR="00916F62" w:rsidRPr="00C6777D">
        <w:rPr>
          <w:b/>
        </w:rPr>
        <w:t xml:space="preserve"> </w:t>
      </w:r>
      <w:r w:rsidR="00916F62" w:rsidRPr="00C6777D">
        <w:t xml:space="preserve">Contains details of </w:t>
      </w:r>
      <w:r w:rsidR="00177447" w:rsidRPr="00C6777D">
        <w:t>Department.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3"/>
        <w:gridCol w:w="1666"/>
        <w:gridCol w:w="1559"/>
        <w:gridCol w:w="3454"/>
      </w:tblGrid>
      <w:tr w:rsidR="00916F62" w:rsidRPr="00C6777D" w14:paraId="1E7A5E6B" w14:textId="77777777" w:rsidTr="001C5BB4">
        <w:tc>
          <w:tcPr>
            <w:tcW w:w="2643" w:type="dxa"/>
            <w:shd w:val="clear" w:color="auto" w:fill="auto"/>
          </w:tcPr>
          <w:p w14:paraId="540C54A8" w14:textId="77777777" w:rsidR="00916F62" w:rsidRPr="00C6777D" w:rsidRDefault="00916F62" w:rsidP="001C5BB4">
            <w:pPr>
              <w:rPr>
                <w:b/>
              </w:rPr>
            </w:pPr>
            <w:r w:rsidRPr="00C6777D">
              <w:rPr>
                <w:b/>
              </w:rPr>
              <w:t xml:space="preserve">Column Name  </w:t>
            </w:r>
          </w:p>
        </w:tc>
        <w:tc>
          <w:tcPr>
            <w:tcW w:w="1666" w:type="dxa"/>
            <w:shd w:val="clear" w:color="auto" w:fill="auto"/>
          </w:tcPr>
          <w:p w14:paraId="78189E59" w14:textId="77777777" w:rsidR="00916F62" w:rsidRPr="00C6777D" w:rsidRDefault="00916F62" w:rsidP="001C5BB4">
            <w:pPr>
              <w:rPr>
                <w:b/>
              </w:rPr>
            </w:pPr>
            <w:r w:rsidRPr="00C6777D">
              <w:rPr>
                <w:b/>
              </w:rPr>
              <w:t>Data Type</w:t>
            </w:r>
          </w:p>
        </w:tc>
        <w:tc>
          <w:tcPr>
            <w:tcW w:w="1559" w:type="dxa"/>
            <w:shd w:val="clear" w:color="auto" w:fill="auto"/>
          </w:tcPr>
          <w:p w14:paraId="637FBD0F" w14:textId="77777777" w:rsidR="00916F62" w:rsidRPr="00C6777D" w:rsidRDefault="00916F62" w:rsidP="001C5BB4">
            <w:pPr>
              <w:rPr>
                <w:b/>
              </w:rPr>
            </w:pPr>
            <w:r w:rsidRPr="00C6777D">
              <w:rPr>
                <w:b/>
              </w:rPr>
              <w:t>Constraint</w:t>
            </w:r>
          </w:p>
        </w:tc>
        <w:tc>
          <w:tcPr>
            <w:tcW w:w="3454" w:type="dxa"/>
            <w:shd w:val="clear" w:color="auto" w:fill="auto"/>
          </w:tcPr>
          <w:p w14:paraId="3684C4B0" w14:textId="77777777" w:rsidR="00916F62" w:rsidRPr="00C6777D" w:rsidRDefault="00916F62" w:rsidP="001C5BB4">
            <w:pPr>
              <w:rPr>
                <w:b/>
              </w:rPr>
            </w:pPr>
            <w:r w:rsidRPr="00C6777D">
              <w:rPr>
                <w:b/>
              </w:rPr>
              <w:t>Description</w:t>
            </w:r>
          </w:p>
        </w:tc>
      </w:tr>
      <w:tr w:rsidR="00916F62" w:rsidRPr="00C6777D" w14:paraId="27B0266B" w14:textId="77777777" w:rsidTr="001C5BB4">
        <w:tc>
          <w:tcPr>
            <w:tcW w:w="2643" w:type="dxa"/>
            <w:shd w:val="clear" w:color="auto" w:fill="auto"/>
          </w:tcPr>
          <w:p w14:paraId="5784F77A" w14:textId="4101B0F3" w:rsidR="00916F62" w:rsidRPr="00C6777D" w:rsidRDefault="00357A54" w:rsidP="001C5BB4">
            <w:pPr>
              <w:rPr>
                <w:b/>
              </w:rPr>
            </w:pPr>
            <w:proofErr w:type="spellStart"/>
            <w:r w:rsidRPr="00C6777D">
              <w:t>Depart</w:t>
            </w:r>
            <w:r w:rsidR="00916F62" w:rsidRPr="00C6777D">
              <w:t>_Id</w:t>
            </w:r>
            <w:proofErr w:type="spellEnd"/>
            <w:r w:rsidR="00916F62" w:rsidRPr="00C6777D">
              <w:t xml:space="preserve">            </w:t>
            </w:r>
          </w:p>
        </w:tc>
        <w:tc>
          <w:tcPr>
            <w:tcW w:w="1666" w:type="dxa"/>
            <w:shd w:val="clear" w:color="auto" w:fill="auto"/>
          </w:tcPr>
          <w:p w14:paraId="2316DD89" w14:textId="77777777" w:rsidR="00916F62" w:rsidRPr="00C6777D" w:rsidRDefault="00916F62" w:rsidP="001C5BB4">
            <w:pPr>
              <w:rPr>
                <w:b/>
              </w:rPr>
            </w:pPr>
            <w:r w:rsidRPr="00C6777D">
              <w:t>Number (5)</w:t>
            </w:r>
          </w:p>
        </w:tc>
        <w:tc>
          <w:tcPr>
            <w:tcW w:w="1559" w:type="dxa"/>
            <w:shd w:val="clear" w:color="auto" w:fill="auto"/>
          </w:tcPr>
          <w:p w14:paraId="3F3D9EEC" w14:textId="77777777" w:rsidR="00916F62" w:rsidRPr="00C6777D" w:rsidRDefault="00916F62" w:rsidP="001C5BB4">
            <w:r w:rsidRPr="00C6777D">
              <w:t>Primary key</w:t>
            </w:r>
          </w:p>
        </w:tc>
        <w:tc>
          <w:tcPr>
            <w:tcW w:w="3454" w:type="dxa"/>
            <w:shd w:val="clear" w:color="auto" w:fill="auto"/>
          </w:tcPr>
          <w:p w14:paraId="3A068885" w14:textId="1F4AC89A" w:rsidR="00916F62" w:rsidRPr="00C6777D" w:rsidRDefault="00357A54" w:rsidP="001C5BB4">
            <w:r w:rsidRPr="00C6777D">
              <w:t>Department</w:t>
            </w:r>
            <w:r w:rsidR="00916F62" w:rsidRPr="00C6777D">
              <w:t xml:space="preserve"> Identification No </w:t>
            </w:r>
          </w:p>
        </w:tc>
      </w:tr>
      <w:tr w:rsidR="00916F62" w:rsidRPr="00C6777D" w14:paraId="1E17F033" w14:textId="77777777" w:rsidTr="001C5BB4">
        <w:tc>
          <w:tcPr>
            <w:tcW w:w="2643" w:type="dxa"/>
            <w:shd w:val="clear" w:color="auto" w:fill="auto"/>
          </w:tcPr>
          <w:p w14:paraId="2BBE9104" w14:textId="5097DF4A" w:rsidR="00916F62" w:rsidRPr="00C6777D" w:rsidRDefault="00357A54" w:rsidP="001C5BB4">
            <w:pPr>
              <w:rPr>
                <w:b/>
              </w:rPr>
            </w:pPr>
            <w:proofErr w:type="spellStart"/>
            <w:r w:rsidRPr="00C6777D">
              <w:t>Department</w:t>
            </w:r>
            <w:r w:rsidR="00916F62" w:rsidRPr="00C6777D">
              <w:t>_Name</w:t>
            </w:r>
            <w:proofErr w:type="spellEnd"/>
            <w:r w:rsidR="00916F62" w:rsidRPr="00C6777D">
              <w:t xml:space="preserve">     </w:t>
            </w:r>
          </w:p>
        </w:tc>
        <w:tc>
          <w:tcPr>
            <w:tcW w:w="1666" w:type="dxa"/>
            <w:shd w:val="clear" w:color="auto" w:fill="auto"/>
          </w:tcPr>
          <w:p w14:paraId="48CE1E7E" w14:textId="46D7C356" w:rsidR="00916F62" w:rsidRPr="00C6777D" w:rsidRDefault="00916F62" w:rsidP="001C5BB4">
            <w:pPr>
              <w:rPr>
                <w:b/>
              </w:rPr>
            </w:pPr>
            <w:r w:rsidRPr="00C6777D">
              <w:t>Varchar2 (</w:t>
            </w:r>
            <w:r w:rsidR="00357A54" w:rsidRPr="00C6777D">
              <w:t>1</w:t>
            </w:r>
            <w:r w:rsidRPr="00C6777D">
              <w:t>0)</w:t>
            </w:r>
          </w:p>
        </w:tc>
        <w:tc>
          <w:tcPr>
            <w:tcW w:w="1559" w:type="dxa"/>
            <w:shd w:val="clear" w:color="auto" w:fill="auto"/>
          </w:tcPr>
          <w:p w14:paraId="2674B206" w14:textId="77777777" w:rsidR="00916F62" w:rsidRPr="00C6777D" w:rsidRDefault="00916F62" w:rsidP="001C5BB4">
            <w:r w:rsidRPr="00C6777D">
              <w:t>Not null</w:t>
            </w:r>
          </w:p>
        </w:tc>
        <w:tc>
          <w:tcPr>
            <w:tcW w:w="3454" w:type="dxa"/>
            <w:shd w:val="clear" w:color="auto" w:fill="auto"/>
          </w:tcPr>
          <w:p w14:paraId="65DE5962" w14:textId="093DDD46" w:rsidR="00916F62" w:rsidRPr="00C6777D" w:rsidRDefault="00357A54" w:rsidP="001C5BB4">
            <w:r w:rsidRPr="00C6777D">
              <w:t>Department</w:t>
            </w:r>
            <w:r w:rsidR="00916F62" w:rsidRPr="00C6777D">
              <w:t xml:space="preserve"> Name </w:t>
            </w:r>
          </w:p>
        </w:tc>
      </w:tr>
      <w:tr w:rsidR="00916F62" w:rsidRPr="00C6777D" w14:paraId="2949D072" w14:textId="77777777" w:rsidTr="001C5BB4">
        <w:trPr>
          <w:trHeight w:val="368"/>
        </w:trPr>
        <w:tc>
          <w:tcPr>
            <w:tcW w:w="2643" w:type="dxa"/>
            <w:shd w:val="clear" w:color="auto" w:fill="auto"/>
          </w:tcPr>
          <w:p w14:paraId="1766A813" w14:textId="05101DEA" w:rsidR="00916F62" w:rsidRPr="00C6777D" w:rsidRDefault="00357A54" w:rsidP="001C5BB4">
            <w:pPr>
              <w:rPr>
                <w:b/>
              </w:rPr>
            </w:pPr>
            <w:proofErr w:type="spellStart"/>
            <w:r w:rsidRPr="00C6777D">
              <w:t>Company_Address</w:t>
            </w:r>
            <w:proofErr w:type="spellEnd"/>
          </w:p>
        </w:tc>
        <w:tc>
          <w:tcPr>
            <w:tcW w:w="1666" w:type="dxa"/>
            <w:shd w:val="clear" w:color="auto" w:fill="auto"/>
          </w:tcPr>
          <w:p w14:paraId="584AA8AF" w14:textId="13A18B3B" w:rsidR="00916F62" w:rsidRPr="00C6777D" w:rsidRDefault="00916F62" w:rsidP="001C5BB4">
            <w:pPr>
              <w:rPr>
                <w:b/>
              </w:rPr>
            </w:pPr>
            <w:r w:rsidRPr="00C6777D">
              <w:t>Varchar2 (</w:t>
            </w:r>
            <w:r w:rsidR="00357A54" w:rsidRPr="00C6777D">
              <w:t>2</w:t>
            </w:r>
            <w:r w:rsidRPr="00C6777D">
              <w:t>0)</w:t>
            </w:r>
          </w:p>
        </w:tc>
        <w:tc>
          <w:tcPr>
            <w:tcW w:w="1559" w:type="dxa"/>
            <w:shd w:val="clear" w:color="auto" w:fill="auto"/>
          </w:tcPr>
          <w:p w14:paraId="43361BDD" w14:textId="77777777" w:rsidR="00916F62" w:rsidRPr="00C6777D" w:rsidRDefault="00916F62" w:rsidP="001C5BB4"/>
        </w:tc>
        <w:tc>
          <w:tcPr>
            <w:tcW w:w="3454" w:type="dxa"/>
            <w:shd w:val="clear" w:color="auto" w:fill="auto"/>
          </w:tcPr>
          <w:p w14:paraId="0DD7C268" w14:textId="5FB37F2E" w:rsidR="00916F62" w:rsidRPr="00C6777D" w:rsidRDefault="002C20BD" w:rsidP="001C5BB4">
            <w:r w:rsidRPr="00C6777D">
              <w:t>Company</w:t>
            </w:r>
            <w:r w:rsidR="00916F62" w:rsidRPr="00C6777D">
              <w:t xml:space="preserve"> Address </w:t>
            </w:r>
          </w:p>
        </w:tc>
      </w:tr>
      <w:tr w:rsidR="00916F62" w:rsidRPr="00C6777D" w14:paraId="013430A5" w14:textId="77777777" w:rsidTr="001C5BB4">
        <w:trPr>
          <w:trHeight w:val="368"/>
        </w:trPr>
        <w:tc>
          <w:tcPr>
            <w:tcW w:w="2643" w:type="dxa"/>
            <w:shd w:val="clear" w:color="auto" w:fill="auto"/>
          </w:tcPr>
          <w:p w14:paraId="0FCE75E4" w14:textId="5A0744F5" w:rsidR="00916F62" w:rsidRPr="00C6777D" w:rsidRDefault="00946C98" w:rsidP="001C5BB4">
            <w:pPr>
              <w:rPr>
                <w:b/>
              </w:rPr>
            </w:pPr>
            <w:proofErr w:type="spellStart"/>
            <w:r w:rsidRPr="00C6777D">
              <w:t>Employee_id</w:t>
            </w:r>
            <w:proofErr w:type="spellEnd"/>
          </w:p>
        </w:tc>
        <w:tc>
          <w:tcPr>
            <w:tcW w:w="1666" w:type="dxa"/>
            <w:shd w:val="clear" w:color="auto" w:fill="auto"/>
          </w:tcPr>
          <w:p w14:paraId="7E8D6273" w14:textId="4E03C019" w:rsidR="00916F62" w:rsidRPr="00C6777D" w:rsidRDefault="00177447" w:rsidP="001C5BB4">
            <w:pPr>
              <w:rPr>
                <w:b/>
              </w:rPr>
            </w:pPr>
            <w:r w:rsidRPr="00C6777D">
              <w:t>Number (</w:t>
            </w:r>
            <w:r w:rsidR="00D40640" w:rsidRPr="00C6777D">
              <w:t>5)</w:t>
            </w:r>
          </w:p>
        </w:tc>
        <w:tc>
          <w:tcPr>
            <w:tcW w:w="1559" w:type="dxa"/>
            <w:shd w:val="clear" w:color="auto" w:fill="auto"/>
          </w:tcPr>
          <w:p w14:paraId="1106BF94" w14:textId="7974EE00" w:rsidR="00916F62" w:rsidRPr="00C6777D" w:rsidRDefault="00D40640" w:rsidP="001C5BB4">
            <w:r w:rsidRPr="00C6777D">
              <w:t>Foreign key</w:t>
            </w:r>
          </w:p>
        </w:tc>
        <w:tc>
          <w:tcPr>
            <w:tcW w:w="3454" w:type="dxa"/>
            <w:shd w:val="clear" w:color="auto" w:fill="auto"/>
          </w:tcPr>
          <w:p w14:paraId="4AF05686" w14:textId="789339EE" w:rsidR="00916F62" w:rsidRPr="00C6777D" w:rsidRDefault="00D40640" w:rsidP="001C5BB4">
            <w:r w:rsidRPr="00C6777D">
              <w:t>Employee Identification No</w:t>
            </w:r>
          </w:p>
        </w:tc>
      </w:tr>
    </w:tbl>
    <w:p w14:paraId="43C4416C" w14:textId="16EBA884" w:rsidR="00916F62" w:rsidRPr="00C6777D" w:rsidRDefault="00916F62"/>
    <w:p w14:paraId="69AC842D" w14:textId="1A57A358" w:rsidR="00F241E6" w:rsidRPr="00C6777D" w:rsidRDefault="00F241E6"/>
    <w:p w14:paraId="2F221726" w14:textId="7EB20FC0" w:rsidR="00F241E6" w:rsidRPr="00C6777D" w:rsidDel="0032572B" w:rsidRDefault="00F241E6">
      <w:pPr>
        <w:rPr>
          <w:del w:id="85" w:author="2028609 SADDAM HUSSAIN" w:date="2021-04-23T09:40:00Z"/>
        </w:rPr>
      </w:pPr>
    </w:p>
    <w:p w14:paraId="795906E7" w14:textId="77777777" w:rsidR="00F241E6" w:rsidRPr="001106D5" w:rsidRDefault="00F241E6" w:rsidP="00F241E6">
      <w:pPr>
        <w:jc w:val="center"/>
        <w:rPr>
          <w:b/>
        </w:rPr>
      </w:pPr>
      <w:r w:rsidRPr="001106D5">
        <w:rPr>
          <w:b/>
        </w:rPr>
        <w:t>Questions</w:t>
      </w:r>
    </w:p>
    <w:p w14:paraId="676ABF88" w14:textId="77777777" w:rsidR="00F241E6" w:rsidRPr="001106D5" w:rsidRDefault="00F241E6" w:rsidP="00F241E6">
      <w:pPr>
        <w:jc w:val="center"/>
        <w:rPr>
          <w:b/>
        </w:rPr>
      </w:pPr>
    </w:p>
    <w:p w14:paraId="7BA2F78B" w14:textId="4D2242A7" w:rsidR="00583A56" w:rsidRPr="001106D5" w:rsidRDefault="00E67A0E" w:rsidP="00C6777D">
      <w:pPr>
        <w:pStyle w:val="ListParagraph"/>
        <w:numPr>
          <w:ilvl w:val="0"/>
          <w:numId w:val="2"/>
        </w:numPr>
        <w:jc w:val="both"/>
      </w:pPr>
      <w:r w:rsidRPr="001106D5">
        <w:t xml:space="preserve">Create tables named </w:t>
      </w:r>
      <w:proofErr w:type="spellStart"/>
      <w:r w:rsidRPr="001106D5">
        <w:t>employee_info</w:t>
      </w:r>
      <w:proofErr w:type="spellEnd"/>
      <w:r w:rsidRPr="001106D5">
        <w:t xml:space="preserve"> and </w:t>
      </w:r>
      <w:proofErr w:type="spellStart"/>
      <w:r w:rsidR="00E635B2" w:rsidRPr="001106D5">
        <w:t>department_info</w:t>
      </w:r>
      <w:proofErr w:type="spellEnd"/>
      <w:r w:rsidR="00E635B2" w:rsidRPr="001106D5">
        <w:t xml:space="preserve"> with the structure as provided above.</w:t>
      </w:r>
      <w:r w:rsidR="00B70391" w:rsidRPr="001106D5">
        <w:t xml:space="preserve"> Add employee and department </w:t>
      </w:r>
      <w:r w:rsidR="00FC6372" w:rsidRPr="001106D5">
        <w:t>details (</w:t>
      </w:r>
      <w:r w:rsidR="00B70391" w:rsidRPr="001106D5">
        <w:t xml:space="preserve">min 5 rows to be </w:t>
      </w:r>
      <w:r w:rsidR="00FC6372" w:rsidRPr="001106D5">
        <w:t>inserted)</w:t>
      </w:r>
      <w:r w:rsidR="00C6777D">
        <w:t>.</w:t>
      </w:r>
      <w:r w:rsidR="00FC6372" w:rsidRPr="001106D5">
        <w:t xml:space="preserve"> Write</w:t>
      </w:r>
      <w:r w:rsidR="00F545BC" w:rsidRPr="001106D5">
        <w:t xml:space="preserve"> a query to Join both the tables and display information in both the tables. </w:t>
      </w:r>
      <w:r w:rsidR="00EF3F3E" w:rsidRPr="001106D5">
        <w:t>[</w:t>
      </w:r>
      <w:proofErr w:type="spellStart"/>
      <w:r w:rsidR="00EF3F3E" w:rsidRPr="001106D5">
        <w:t>Employee_</w:t>
      </w:r>
      <w:r w:rsidR="00177447" w:rsidRPr="001106D5">
        <w:t>Info</w:t>
      </w:r>
      <w:proofErr w:type="spellEnd"/>
      <w:r w:rsidR="00177447" w:rsidRPr="001106D5">
        <w:t xml:space="preserve">, </w:t>
      </w:r>
      <w:proofErr w:type="spellStart"/>
      <w:r w:rsidR="00177447" w:rsidRPr="001106D5">
        <w:t>Department</w:t>
      </w:r>
      <w:r w:rsidR="00EF3F3E" w:rsidRPr="001106D5">
        <w:t>_info</w:t>
      </w:r>
      <w:proofErr w:type="spellEnd"/>
      <w:r w:rsidR="00EF3F3E" w:rsidRPr="001106D5">
        <w:t>]</w:t>
      </w:r>
      <w:r w:rsidR="006371D1" w:rsidRPr="001106D5">
        <w:tab/>
      </w:r>
      <w:r w:rsidR="00177447" w:rsidRPr="001106D5">
        <w:tab/>
        <w:t xml:space="preserve"> [</w:t>
      </w:r>
      <w:r w:rsidR="006371D1" w:rsidRPr="001106D5">
        <w:t>3 marks]</w:t>
      </w:r>
      <w:r w:rsidR="00B45DC6" w:rsidRPr="001106D5">
        <w:t xml:space="preserve">  </w:t>
      </w:r>
    </w:p>
    <w:p w14:paraId="559E89A2" w14:textId="77777777" w:rsidR="00CA3355" w:rsidRPr="001106D5" w:rsidRDefault="00CA3355" w:rsidP="00CA3355">
      <w:pPr>
        <w:pStyle w:val="ListParagraph"/>
        <w:jc w:val="both"/>
      </w:pPr>
    </w:p>
    <w:p w14:paraId="02B50B59" w14:textId="769CD750" w:rsidR="00EF3F3E" w:rsidRPr="001106D5" w:rsidRDefault="00EF3F3E" w:rsidP="00EF3F3E">
      <w:pPr>
        <w:ind w:left="1080" w:firstLine="360"/>
        <w:jc w:val="both"/>
        <w:rPr>
          <w:b/>
        </w:rPr>
      </w:pPr>
      <w:bookmarkStart w:id="86" w:name="_Hlk68867849"/>
      <w:r w:rsidRPr="001106D5">
        <w:rPr>
          <w:b/>
        </w:rPr>
        <w:t>Sample output:</w:t>
      </w:r>
    </w:p>
    <w:p w14:paraId="79FCFDBD" w14:textId="24F9EF2E" w:rsidR="00EF3F3E" w:rsidRPr="00CB4E26" w:rsidRDefault="00EF3F3E" w:rsidP="001C48CD">
      <w:pPr>
        <w:ind w:hanging="284"/>
        <w:jc w:val="both"/>
        <w:rPr>
          <w:sz w:val="18"/>
          <w:szCs w:val="18"/>
        </w:rPr>
      </w:pPr>
      <w:proofErr w:type="spellStart"/>
      <w:r w:rsidRPr="00CB4E26">
        <w:rPr>
          <w:sz w:val="18"/>
          <w:szCs w:val="18"/>
        </w:rPr>
        <w:t>Employee_id</w:t>
      </w:r>
      <w:proofErr w:type="spellEnd"/>
      <w:r w:rsidRPr="00CB4E26">
        <w:rPr>
          <w:sz w:val="18"/>
          <w:szCs w:val="18"/>
        </w:rPr>
        <w:t xml:space="preserve"> </w:t>
      </w:r>
      <w:proofErr w:type="spellStart"/>
      <w:r w:rsidRPr="00CB4E26">
        <w:rPr>
          <w:sz w:val="18"/>
          <w:szCs w:val="18"/>
        </w:rPr>
        <w:t>Employee_</w:t>
      </w:r>
      <w:r w:rsidR="00177447" w:rsidRPr="00CB4E26">
        <w:rPr>
          <w:sz w:val="18"/>
          <w:szCs w:val="18"/>
        </w:rPr>
        <w:t>Name</w:t>
      </w:r>
      <w:proofErr w:type="spellEnd"/>
      <w:r w:rsidR="00177447" w:rsidRPr="00CB4E26">
        <w:rPr>
          <w:sz w:val="18"/>
          <w:szCs w:val="18"/>
        </w:rPr>
        <w:t xml:space="preserve"> </w:t>
      </w:r>
      <w:proofErr w:type="spellStart"/>
      <w:r w:rsidR="00177447" w:rsidRPr="00CB4E26">
        <w:rPr>
          <w:sz w:val="18"/>
          <w:szCs w:val="18"/>
        </w:rPr>
        <w:t>DoJ</w:t>
      </w:r>
      <w:proofErr w:type="spellEnd"/>
      <w:r w:rsidR="00D873FF" w:rsidRPr="00CB4E26">
        <w:rPr>
          <w:sz w:val="18"/>
          <w:szCs w:val="18"/>
        </w:rPr>
        <w:t xml:space="preserve"> </w:t>
      </w:r>
      <w:r w:rsidR="001106D5">
        <w:rPr>
          <w:sz w:val="18"/>
          <w:szCs w:val="18"/>
        </w:rPr>
        <w:t xml:space="preserve"> </w:t>
      </w:r>
      <w:proofErr w:type="spellStart"/>
      <w:r w:rsidR="00D873FF" w:rsidRPr="00CB4E26">
        <w:rPr>
          <w:sz w:val="18"/>
          <w:szCs w:val="18"/>
        </w:rPr>
        <w:t>Employee_address</w:t>
      </w:r>
      <w:proofErr w:type="spellEnd"/>
      <w:r w:rsidR="00D873FF" w:rsidRPr="00CB4E26">
        <w:rPr>
          <w:sz w:val="18"/>
          <w:szCs w:val="18"/>
        </w:rPr>
        <w:t xml:space="preserve"> </w:t>
      </w:r>
      <w:proofErr w:type="spellStart"/>
      <w:r w:rsidR="00D873FF" w:rsidRPr="00CB4E26">
        <w:rPr>
          <w:sz w:val="18"/>
          <w:szCs w:val="18"/>
        </w:rPr>
        <w:t>Phone_Num</w:t>
      </w:r>
      <w:proofErr w:type="spellEnd"/>
      <w:r w:rsidR="00D873FF" w:rsidRPr="00CB4E26">
        <w:rPr>
          <w:sz w:val="18"/>
          <w:szCs w:val="18"/>
        </w:rPr>
        <w:t xml:space="preserve"> Salary </w:t>
      </w:r>
      <w:proofErr w:type="spellStart"/>
      <w:r w:rsidR="00D873FF" w:rsidRPr="00CB4E26">
        <w:rPr>
          <w:sz w:val="18"/>
          <w:szCs w:val="18"/>
        </w:rPr>
        <w:t>Dept_id</w:t>
      </w:r>
      <w:proofErr w:type="spellEnd"/>
      <w:r w:rsidR="00C626FA" w:rsidRPr="00CB4E26">
        <w:rPr>
          <w:sz w:val="18"/>
          <w:szCs w:val="18"/>
        </w:rPr>
        <w:t xml:space="preserve"> </w:t>
      </w:r>
      <w:proofErr w:type="spellStart"/>
      <w:r w:rsidR="00C626FA" w:rsidRPr="00CB4E26">
        <w:rPr>
          <w:sz w:val="18"/>
          <w:szCs w:val="18"/>
        </w:rPr>
        <w:t>Dept</w:t>
      </w:r>
      <w:r w:rsidR="00946C98" w:rsidRPr="00CB4E26">
        <w:rPr>
          <w:sz w:val="18"/>
          <w:szCs w:val="18"/>
        </w:rPr>
        <w:t>_name</w:t>
      </w:r>
      <w:proofErr w:type="spellEnd"/>
      <w:r w:rsidR="00946C98" w:rsidRPr="00CB4E26">
        <w:rPr>
          <w:sz w:val="18"/>
          <w:szCs w:val="18"/>
        </w:rPr>
        <w:t xml:space="preserve"> </w:t>
      </w:r>
      <w:proofErr w:type="spellStart"/>
      <w:r w:rsidR="00946C98" w:rsidRPr="00CB4E26">
        <w:rPr>
          <w:sz w:val="18"/>
          <w:szCs w:val="18"/>
        </w:rPr>
        <w:t>Company_Address</w:t>
      </w:r>
      <w:proofErr w:type="spellEnd"/>
      <w:r w:rsidR="00946C98" w:rsidRPr="00CB4E26">
        <w:rPr>
          <w:sz w:val="18"/>
          <w:szCs w:val="18"/>
        </w:rPr>
        <w:t xml:space="preserve"> </w:t>
      </w:r>
      <w:proofErr w:type="spellStart"/>
      <w:r w:rsidR="00946C98" w:rsidRPr="00CB4E26">
        <w:rPr>
          <w:sz w:val="18"/>
          <w:szCs w:val="18"/>
        </w:rPr>
        <w:t>Employee_id</w:t>
      </w:r>
      <w:proofErr w:type="spellEnd"/>
    </w:p>
    <w:p w14:paraId="0124884D" w14:textId="30115BC2" w:rsidR="001106D5" w:rsidRDefault="001C48CD" w:rsidP="001C48CD">
      <w:pPr>
        <w:ind w:hanging="284"/>
        <w:jc w:val="both"/>
      </w:pPr>
      <w:r w:rsidRPr="001106D5">
        <w:t>-------------- --------------</w:t>
      </w:r>
      <w:r w:rsidR="001106D5">
        <w:t xml:space="preserve"> </w:t>
      </w:r>
      <w:r w:rsidRPr="001106D5">
        <w:t>--- ------ -------------------- ------------- -------- -------- ------------- -------</w:t>
      </w:r>
      <w:r w:rsidR="001106D5">
        <w:t xml:space="preserve">  </w:t>
      </w:r>
    </w:p>
    <w:p w14:paraId="15259677" w14:textId="1A54536E" w:rsidR="001C48CD" w:rsidRPr="00CB4E26" w:rsidRDefault="001106D5" w:rsidP="001C48CD">
      <w:pPr>
        <w:ind w:hanging="284"/>
        <w:jc w:val="both"/>
        <w:rPr>
          <w:sz w:val="18"/>
          <w:szCs w:val="18"/>
        </w:rPr>
      </w:pPr>
      <w:r>
        <w:t xml:space="preserve"> </w:t>
      </w:r>
      <w:r w:rsidR="001C48CD" w:rsidRPr="00CB4E26">
        <w:rPr>
          <w:sz w:val="18"/>
          <w:szCs w:val="18"/>
        </w:rPr>
        <w:t xml:space="preserve">110             </w:t>
      </w:r>
      <w:r>
        <w:rPr>
          <w:sz w:val="18"/>
          <w:szCs w:val="18"/>
        </w:rPr>
        <w:t xml:space="preserve">         </w:t>
      </w:r>
      <w:r w:rsidR="001C48CD" w:rsidRPr="00CB4E26">
        <w:rPr>
          <w:sz w:val="18"/>
          <w:szCs w:val="18"/>
        </w:rPr>
        <w:t>Amit            12/12/10</w:t>
      </w:r>
      <w:r w:rsidR="00B37E58" w:rsidRPr="00CB4E26">
        <w:rPr>
          <w:sz w:val="18"/>
          <w:szCs w:val="18"/>
        </w:rPr>
        <w:t xml:space="preserve">  E-7                778888888   45000 D111</w:t>
      </w:r>
      <w:r w:rsidR="00B37E58" w:rsidRPr="00CB4E26">
        <w:rPr>
          <w:sz w:val="18"/>
          <w:szCs w:val="18"/>
        </w:rPr>
        <w:tab/>
        <w:t>HR</w:t>
      </w:r>
      <w:r w:rsidR="00B37E58" w:rsidRPr="00CB4E26">
        <w:rPr>
          <w:sz w:val="18"/>
          <w:szCs w:val="18"/>
        </w:rPr>
        <w:tab/>
        <w:t>H-7</w:t>
      </w:r>
      <w:r w:rsidR="00B37E58" w:rsidRPr="00CB4E26">
        <w:rPr>
          <w:sz w:val="18"/>
          <w:szCs w:val="18"/>
        </w:rPr>
        <w:tab/>
        <w:t xml:space="preserve">                     110</w:t>
      </w:r>
    </w:p>
    <w:bookmarkEnd w:id="86"/>
    <w:p w14:paraId="495BFB77" w14:textId="77777777" w:rsidR="00583A56" w:rsidRPr="001106D5" w:rsidRDefault="00583A56" w:rsidP="00EF3F3E">
      <w:pPr>
        <w:ind w:left="1440" w:hanging="720"/>
        <w:jc w:val="both"/>
      </w:pPr>
    </w:p>
    <w:p w14:paraId="5DF41A83" w14:textId="77777777" w:rsidR="0032572B" w:rsidRDefault="0032572B" w:rsidP="0032572B">
      <w:pPr>
        <w:jc w:val="both"/>
        <w:rPr>
          <w:ins w:id="87" w:author="2028609 SADDAM HUSSAIN" w:date="2021-04-23T09:40:00Z"/>
        </w:rPr>
      </w:pPr>
      <w:ins w:id="88" w:author="2028609 SADDAM HUSSAIN" w:date="2021-04-23T09:40:00Z">
        <w:r>
          <w:t>ANS:</w:t>
        </w:r>
      </w:ins>
    </w:p>
    <w:p w14:paraId="2EC64FEE" w14:textId="644EDC26" w:rsidR="0032572B" w:rsidRDefault="0032572B" w:rsidP="0032572B">
      <w:pPr>
        <w:jc w:val="both"/>
        <w:rPr>
          <w:ins w:id="89" w:author="2028609 SADDAM HUSSAIN" w:date="2021-04-23T11:35:00Z"/>
        </w:rPr>
      </w:pPr>
    </w:p>
    <w:p w14:paraId="40607EB0" w14:textId="18401BEE" w:rsidR="001C5BB4" w:rsidRPr="001C5BB4" w:rsidRDefault="001C5BB4" w:rsidP="0032572B">
      <w:pPr>
        <w:jc w:val="both"/>
        <w:rPr>
          <w:ins w:id="90" w:author="2028609 SADDAM HUSSAIN" w:date="2021-04-23T11:35:00Z"/>
          <w:b/>
          <w:bCs/>
          <w:rPrChange w:id="91" w:author="2028609 SADDAM HUSSAIN" w:date="2021-04-23T11:35:00Z">
            <w:rPr>
              <w:ins w:id="92" w:author="2028609 SADDAM HUSSAIN" w:date="2021-04-23T11:35:00Z"/>
            </w:rPr>
          </w:rPrChange>
        </w:rPr>
      </w:pPr>
      <w:ins w:id="93" w:author="2028609 SADDAM HUSSAIN" w:date="2021-04-23T11:35:00Z">
        <w:r w:rsidRPr="001C5BB4">
          <w:rPr>
            <w:b/>
            <w:bCs/>
            <w:rPrChange w:id="94" w:author="2028609 SADDAM HUSSAIN" w:date="2021-04-23T11:35:00Z">
              <w:rPr/>
            </w:rPrChange>
          </w:rPr>
          <w:t>TABLE CREATION:</w:t>
        </w:r>
      </w:ins>
    </w:p>
    <w:p w14:paraId="6E7C267E" w14:textId="77777777" w:rsidR="001C5BB4" w:rsidRDefault="001C5BB4" w:rsidP="0032572B">
      <w:pPr>
        <w:jc w:val="both"/>
        <w:rPr>
          <w:ins w:id="95" w:author="2028609 SADDAM HUSSAIN" w:date="2021-04-23T09:40:00Z"/>
        </w:rPr>
      </w:pPr>
    </w:p>
    <w:p w14:paraId="754B1901" w14:textId="77777777" w:rsidR="0032572B" w:rsidRDefault="0032572B" w:rsidP="0032572B">
      <w:pPr>
        <w:jc w:val="both"/>
        <w:rPr>
          <w:ins w:id="96" w:author="2028609 SADDAM HUSSAIN" w:date="2021-04-23T09:40:00Z"/>
        </w:rPr>
      </w:pPr>
      <w:ins w:id="97" w:author="2028609 SADDAM HUSSAIN" w:date="2021-04-23T09:40:00Z">
        <w:r>
          <w:t xml:space="preserve">create table </w:t>
        </w:r>
        <w:proofErr w:type="spellStart"/>
        <w:r>
          <w:t>Employee_Info</w:t>
        </w:r>
        <w:proofErr w:type="spellEnd"/>
      </w:ins>
    </w:p>
    <w:p w14:paraId="5D0B2995" w14:textId="77777777" w:rsidR="0032572B" w:rsidRDefault="0032572B" w:rsidP="0032572B">
      <w:pPr>
        <w:jc w:val="both"/>
        <w:rPr>
          <w:ins w:id="98" w:author="2028609 SADDAM HUSSAIN" w:date="2021-04-23T09:40:00Z"/>
        </w:rPr>
      </w:pPr>
      <w:ins w:id="99" w:author="2028609 SADDAM HUSSAIN" w:date="2021-04-23T09:40:00Z">
        <w:r>
          <w:tab/>
        </w:r>
        <w:r>
          <w:tab/>
          <w:t>(</w:t>
        </w:r>
      </w:ins>
    </w:p>
    <w:p w14:paraId="10471A77" w14:textId="77777777" w:rsidR="0032572B" w:rsidRDefault="0032572B" w:rsidP="0032572B">
      <w:pPr>
        <w:jc w:val="both"/>
        <w:rPr>
          <w:ins w:id="100" w:author="2028609 SADDAM HUSSAIN" w:date="2021-04-23T09:40:00Z"/>
        </w:rPr>
      </w:pPr>
      <w:ins w:id="101" w:author="2028609 SADDAM HUSSAIN" w:date="2021-04-23T09:40:00Z">
        <w:r>
          <w:tab/>
        </w:r>
        <w:r>
          <w:tab/>
        </w:r>
        <w:r>
          <w:tab/>
        </w:r>
        <w:proofErr w:type="spellStart"/>
        <w:r>
          <w:t>Employee_Id</w:t>
        </w:r>
        <w:proofErr w:type="spellEnd"/>
        <w:r>
          <w:t xml:space="preserve"> number(5) constraint </w:t>
        </w:r>
        <w:proofErr w:type="spellStart"/>
        <w:r>
          <w:t>emp_id_p_key</w:t>
        </w:r>
        <w:proofErr w:type="spellEnd"/>
        <w:r>
          <w:t xml:space="preserve"> primary key,</w:t>
        </w:r>
      </w:ins>
    </w:p>
    <w:p w14:paraId="12CEF8D6" w14:textId="2E941935" w:rsidR="0032572B" w:rsidRDefault="0032572B" w:rsidP="0032572B">
      <w:pPr>
        <w:jc w:val="both"/>
        <w:rPr>
          <w:ins w:id="102" w:author="2028609 SADDAM HUSSAIN" w:date="2021-04-23T09:40:00Z"/>
        </w:rPr>
      </w:pPr>
      <w:ins w:id="103" w:author="2028609 SADDAM HUSSAIN" w:date="2021-04-23T09:40:00Z">
        <w:r>
          <w:tab/>
        </w:r>
        <w:r>
          <w:tab/>
        </w:r>
        <w:r>
          <w:tab/>
        </w:r>
        <w:proofErr w:type="spellStart"/>
        <w:r>
          <w:t>Employee_Name</w:t>
        </w:r>
        <w:proofErr w:type="spellEnd"/>
        <w:r>
          <w:t xml:space="preserve"> varchar</w:t>
        </w:r>
      </w:ins>
      <w:ins w:id="104" w:author="2028609 SADDAM HUSSAIN" w:date="2021-04-23T09:43:00Z">
        <w:r>
          <w:t>2</w:t>
        </w:r>
      </w:ins>
      <w:ins w:id="105" w:author="2028609 SADDAM HUSSAIN" w:date="2021-04-23T09:40:00Z">
        <w:r>
          <w:t>(10),</w:t>
        </w:r>
      </w:ins>
    </w:p>
    <w:p w14:paraId="292CE6A9" w14:textId="77777777" w:rsidR="0032572B" w:rsidRDefault="0032572B" w:rsidP="0032572B">
      <w:pPr>
        <w:jc w:val="both"/>
        <w:rPr>
          <w:ins w:id="106" w:author="2028609 SADDAM HUSSAIN" w:date="2021-04-23T09:40:00Z"/>
        </w:rPr>
      </w:pPr>
      <w:ins w:id="107" w:author="2028609 SADDAM HUSSAIN" w:date="2021-04-23T09:40:00Z">
        <w:r>
          <w:tab/>
        </w:r>
        <w:r>
          <w:tab/>
        </w:r>
        <w:r>
          <w:tab/>
          <w:t>DOJ Date,</w:t>
        </w:r>
      </w:ins>
    </w:p>
    <w:p w14:paraId="3A99AEB9" w14:textId="0297DEC0" w:rsidR="0032572B" w:rsidRDefault="0032572B" w:rsidP="0032572B">
      <w:pPr>
        <w:jc w:val="both"/>
        <w:rPr>
          <w:ins w:id="108" w:author="2028609 SADDAM HUSSAIN" w:date="2021-04-23T09:40:00Z"/>
        </w:rPr>
      </w:pPr>
      <w:ins w:id="109" w:author="2028609 SADDAM HUSSAIN" w:date="2021-04-23T09:40:00Z">
        <w:r>
          <w:tab/>
        </w:r>
        <w:r>
          <w:tab/>
        </w:r>
        <w:r>
          <w:tab/>
        </w:r>
        <w:proofErr w:type="spellStart"/>
        <w:r>
          <w:t>Employee_Address</w:t>
        </w:r>
        <w:proofErr w:type="spellEnd"/>
        <w:r>
          <w:t xml:space="preserve"> varchar</w:t>
        </w:r>
      </w:ins>
      <w:ins w:id="110" w:author="2028609 SADDAM HUSSAIN" w:date="2021-04-23T09:43:00Z">
        <w:r>
          <w:t>2</w:t>
        </w:r>
      </w:ins>
      <w:ins w:id="111" w:author="2028609 SADDAM HUSSAIN" w:date="2021-04-23T09:40:00Z">
        <w:r>
          <w:t>(15),</w:t>
        </w:r>
      </w:ins>
    </w:p>
    <w:p w14:paraId="34D0B411" w14:textId="77777777" w:rsidR="0032572B" w:rsidRDefault="0032572B" w:rsidP="0032572B">
      <w:pPr>
        <w:jc w:val="both"/>
        <w:rPr>
          <w:ins w:id="112" w:author="2028609 SADDAM HUSSAIN" w:date="2021-04-23T09:40:00Z"/>
        </w:rPr>
      </w:pPr>
      <w:ins w:id="113" w:author="2028609 SADDAM HUSSAIN" w:date="2021-04-23T09:40:00Z">
        <w:r>
          <w:tab/>
        </w:r>
        <w:r>
          <w:tab/>
        </w:r>
        <w:r>
          <w:tab/>
        </w:r>
        <w:proofErr w:type="spellStart"/>
        <w:r>
          <w:t>Phone_Num</w:t>
        </w:r>
        <w:proofErr w:type="spellEnd"/>
        <w:r>
          <w:t xml:space="preserve"> number(10),</w:t>
        </w:r>
      </w:ins>
    </w:p>
    <w:p w14:paraId="4598C73E" w14:textId="77777777" w:rsidR="0032572B" w:rsidRDefault="0032572B" w:rsidP="0032572B">
      <w:pPr>
        <w:jc w:val="both"/>
        <w:rPr>
          <w:ins w:id="114" w:author="2028609 SADDAM HUSSAIN" w:date="2021-04-23T09:40:00Z"/>
        </w:rPr>
      </w:pPr>
      <w:ins w:id="115" w:author="2028609 SADDAM HUSSAIN" w:date="2021-04-23T09:40:00Z">
        <w:r>
          <w:tab/>
        </w:r>
        <w:r>
          <w:tab/>
        </w:r>
        <w:r>
          <w:tab/>
          <w:t>Salary number(10)</w:t>
        </w:r>
        <w:r>
          <w:tab/>
        </w:r>
        <w:r>
          <w:tab/>
        </w:r>
        <w:r>
          <w:tab/>
        </w:r>
        <w:r>
          <w:tab/>
        </w:r>
        <w:r>
          <w:tab/>
        </w:r>
      </w:ins>
    </w:p>
    <w:p w14:paraId="4740B62D" w14:textId="2BDD8FFC" w:rsidR="0032572B" w:rsidRDefault="0032572B" w:rsidP="0032572B">
      <w:pPr>
        <w:jc w:val="both"/>
        <w:rPr>
          <w:ins w:id="116" w:author="2028609 SADDAM HUSSAIN" w:date="2021-04-23T11:35:00Z"/>
        </w:rPr>
      </w:pPr>
      <w:ins w:id="117" w:author="2028609 SADDAM HUSSAIN" w:date="2021-04-23T09:40:00Z">
        <w:r>
          <w:tab/>
        </w:r>
        <w:r>
          <w:tab/>
          <w:t>);</w:t>
        </w:r>
      </w:ins>
    </w:p>
    <w:p w14:paraId="6DE972B6" w14:textId="2FE2AADA" w:rsidR="001C5BB4" w:rsidRDefault="001C5BB4" w:rsidP="0032572B">
      <w:pPr>
        <w:jc w:val="both"/>
        <w:rPr>
          <w:ins w:id="118" w:author="2028609 SADDAM HUSSAIN" w:date="2021-04-23T11:35:00Z"/>
        </w:rPr>
      </w:pPr>
    </w:p>
    <w:p w14:paraId="25C1350E" w14:textId="47ADBE4D" w:rsidR="001C5BB4" w:rsidRPr="001C5BB4" w:rsidRDefault="001C5BB4" w:rsidP="0032572B">
      <w:pPr>
        <w:jc w:val="both"/>
        <w:rPr>
          <w:ins w:id="119" w:author="2028609 SADDAM HUSSAIN" w:date="2021-04-23T11:35:00Z"/>
          <w:b/>
          <w:bCs/>
          <w:rPrChange w:id="120" w:author="2028609 SADDAM HUSSAIN" w:date="2021-04-23T11:35:00Z">
            <w:rPr>
              <w:ins w:id="121" w:author="2028609 SADDAM HUSSAIN" w:date="2021-04-23T11:35:00Z"/>
            </w:rPr>
          </w:rPrChange>
        </w:rPr>
      </w:pPr>
      <w:ins w:id="122" w:author="2028609 SADDAM HUSSAIN" w:date="2021-04-23T11:35:00Z">
        <w:r w:rsidRPr="001C5BB4">
          <w:rPr>
            <w:b/>
            <w:bCs/>
            <w:rPrChange w:id="123" w:author="2028609 SADDAM HUSSAIN" w:date="2021-04-23T11:35:00Z">
              <w:rPr/>
            </w:rPrChange>
          </w:rPr>
          <w:t>INSERT FOR THE TABLE:</w:t>
        </w:r>
      </w:ins>
    </w:p>
    <w:p w14:paraId="6F6A7832" w14:textId="77777777" w:rsidR="001C5BB4" w:rsidRDefault="001C5BB4" w:rsidP="0032572B">
      <w:pPr>
        <w:jc w:val="both"/>
        <w:rPr>
          <w:ins w:id="124" w:author="2028609 SADDAM HUSSAIN" w:date="2021-04-23T09:40:00Z"/>
        </w:rPr>
      </w:pPr>
    </w:p>
    <w:p w14:paraId="1218CBD6" w14:textId="39F94AE4" w:rsidR="004749F5" w:rsidRDefault="00726A56" w:rsidP="004749F5">
      <w:pPr>
        <w:jc w:val="both"/>
        <w:rPr>
          <w:ins w:id="125" w:author="2028609 SADDAM HUSSAIN" w:date="2021-04-23T09:52:00Z"/>
        </w:rPr>
      </w:pPr>
      <w:ins w:id="126" w:author="2028609 SADDAM HUSSAIN" w:date="2021-04-23T09:52:00Z">
        <w:r>
          <w:t>I</w:t>
        </w:r>
        <w:r w:rsidR="004749F5">
          <w:t>nsert</w:t>
        </w:r>
      </w:ins>
      <w:ins w:id="127" w:author="2028609 SADDAM HUSSAIN" w:date="2021-04-23T11:32:00Z">
        <w:r>
          <w:t xml:space="preserve"> </w:t>
        </w:r>
      </w:ins>
      <w:ins w:id="128" w:author="2028609 SADDAM HUSSAIN" w:date="2021-04-23T09:52:00Z">
        <w:r w:rsidR="004749F5">
          <w:t xml:space="preserve">into </w:t>
        </w:r>
        <w:proofErr w:type="spellStart"/>
        <w:r w:rsidR="004749F5">
          <w:t>Employee_Info</w:t>
        </w:r>
        <w:proofErr w:type="spellEnd"/>
        <w:r w:rsidR="004749F5">
          <w:t xml:space="preserve"> values(101, '</w:t>
        </w:r>
        <w:proofErr w:type="spellStart"/>
        <w:r w:rsidR="004749F5">
          <w:t>Amit',TO_DATE</w:t>
        </w:r>
        <w:proofErr w:type="spellEnd"/>
        <w:r w:rsidR="004749F5">
          <w:t>('2010/12/12','yyyy/mm/dd'),'E_Address_1', 123456789, 54678);</w:t>
        </w:r>
      </w:ins>
    </w:p>
    <w:p w14:paraId="5C5094C7" w14:textId="77777777" w:rsidR="004749F5" w:rsidRDefault="004749F5" w:rsidP="004749F5">
      <w:pPr>
        <w:jc w:val="both"/>
        <w:rPr>
          <w:ins w:id="129" w:author="2028609 SADDAM HUSSAIN" w:date="2021-04-23T09:52:00Z"/>
        </w:rPr>
      </w:pPr>
      <w:ins w:id="130" w:author="2028609 SADDAM HUSSAIN" w:date="2021-04-23T09:52:00Z">
        <w:r>
          <w:t xml:space="preserve">insert into </w:t>
        </w:r>
        <w:proofErr w:type="spellStart"/>
        <w:r>
          <w:t>Employee_Info</w:t>
        </w:r>
        <w:proofErr w:type="spellEnd"/>
        <w:r>
          <w:t xml:space="preserve"> values(102, '</w:t>
        </w:r>
        <w:proofErr w:type="spellStart"/>
        <w:r>
          <w:t>Tejas</w:t>
        </w:r>
        <w:proofErr w:type="spellEnd"/>
        <w:r>
          <w:t>',TO_DATE('2010/05/12','yyyy/mm/dd'),'E_Address_2', 12568792, 12568);</w:t>
        </w:r>
      </w:ins>
    </w:p>
    <w:p w14:paraId="1A686D70" w14:textId="77777777" w:rsidR="004749F5" w:rsidRDefault="004749F5" w:rsidP="004749F5">
      <w:pPr>
        <w:jc w:val="both"/>
        <w:rPr>
          <w:ins w:id="131" w:author="2028609 SADDAM HUSSAIN" w:date="2021-04-23T09:52:00Z"/>
        </w:rPr>
      </w:pPr>
      <w:ins w:id="132" w:author="2028609 SADDAM HUSSAIN" w:date="2021-04-23T09:52:00Z">
        <w:r>
          <w:t xml:space="preserve">insert into </w:t>
        </w:r>
        <w:proofErr w:type="spellStart"/>
        <w:r>
          <w:t>Employee_Info</w:t>
        </w:r>
        <w:proofErr w:type="spellEnd"/>
        <w:r>
          <w:t xml:space="preserve"> values(103, '</w:t>
        </w:r>
        <w:proofErr w:type="spellStart"/>
        <w:r>
          <w:t>Ram',TO_DATE</w:t>
        </w:r>
        <w:proofErr w:type="spellEnd"/>
        <w:r>
          <w:t>('2010/05/06','yyyy/mm/dd'),'E_Address_3', 784567892, 17868);</w:t>
        </w:r>
      </w:ins>
    </w:p>
    <w:p w14:paraId="333B1EAE" w14:textId="77777777" w:rsidR="004749F5" w:rsidRDefault="004749F5" w:rsidP="004749F5">
      <w:pPr>
        <w:jc w:val="both"/>
        <w:rPr>
          <w:ins w:id="133" w:author="2028609 SADDAM HUSSAIN" w:date="2021-04-23T09:52:00Z"/>
        </w:rPr>
      </w:pPr>
      <w:ins w:id="134" w:author="2028609 SADDAM HUSSAIN" w:date="2021-04-23T09:52:00Z">
        <w:r>
          <w:t xml:space="preserve">insert into </w:t>
        </w:r>
        <w:proofErr w:type="spellStart"/>
        <w:r>
          <w:t>Employee_Info</w:t>
        </w:r>
        <w:proofErr w:type="spellEnd"/>
        <w:r>
          <w:t xml:space="preserve"> values(104, '</w:t>
        </w:r>
        <w:proofErr w:type="spellStart"/>
        <w:r>
          <w:t>Tim',TO_DATE</w:t>
        </w:r>
        <w:proofErr w:type="spellEnd"/>
        <w:r>
          <w:t>('2010/03/05','yyyy/mm/dd'),'E_Address_4', 124566789, 1000);</w:t>
        </w:r>
      </w:ins>
    </w:p>
    <w:p w14:paraId="5C1A3F2B" w14:textId="7F1CB4F6" w:rsidR="0032572B" w:rsidRDefault="004749F5" w:rsidP="004749F5">
      <w:pPr>
        <w:jc w:val="both"/>
        <w:rPr>
          <w:ins w:id="135" w:author="2028609 SADDAM HUSSAIN" w:date="2021-04-23T09:52:00Z"/>
        </w:rPr>
      </w:pPr>
      <w:ins w:id="136" w:author="2028609 SADDAM HUSSAIN" w:date="2021-04-23T09:52:00Z">
        <w:r>
          <w:t xml:space="preserve">insert into </w:t>
        </w:r>
        <w:proofErr w:type="spellStart"/>
        <w:r>
          <w:t>Employee_Info</w:t>
        </w:r>
        <w:proofErr w:type="spellEnd"/>
        <w:r>
          <w:t xml:space="preserve"> values(105, '</w:t>
        </w:r>
        <w:proofErr w:type="spellStart"/>
        <w:r>
          <w:t>Jim',TO_DATE</w:t>
        </w:r>
        <w:proofErr w:type="spellEnd"/>
        <w:r>
          <w:t>('2010/02/08','yyyy/mm/dd'),'E_Address_5', 1235789, 78000);</w:t>
        </w:r>
      </w:ins>
    </w:p>
    <w:p w14:paraId="0B573F2D" w14:textId="70B4F7BD" w:rsidR="004749F5" w:rsidRDefault="00852AB6" w:rsidP="004749F5">
      <w:pPr>
        <w:jc w:val="both"/>
        <w:rPr>
          <w:ins w:id="137" w:author="2028609 SADDAM HUSSAIN" w:date="2021-04-23T09:52:00Z"/>
        </w:rPr>
      </w:pPr>
      <w:ins w:id="138" w:author="2028609 SADDAM HUSSAIN" w:date="2021-04-23T10:02:00Z">
        <w:r w:rsidRPr="00852AB6">
          <w:t xml:space="preserve">insert into </w:t>
        </w:r>
        <w:proofErr w:type="spellStart"/>
        <w:r w:rsidRPr="00852AB6">
          <w:t>Employee_Info</w:t>
        </w:r>
        <w:proofErr w:type="spellEnd"/>
        <w:r w:rsidRPr="00852AB6">
          <w:t xml:space="preserve"> values(106, '</w:t>
        </w:r>
        <w:proofErr w:type="spellStart"/>
        <w:r w:rsidRPr="00852AB6">
          <w:t>Rim',TO_DATE</w:t>
        </w:r>
        <w:proofErr w:type="spellEnd"/>
        <w:r w:rsidRPr="00852AB6">
          <w:t>('2010/06/08','yyyy/mm/dd'),'E_Address_6', 12375789, 74500);</w:t>
        </w:r>
      </w:ins>
    </w:p>
    <w:p w14:paraId="25E375E1" w14:textId="77777777" w:rsidR="004749F5" w:rsidRDefault="004749F5" w:rsidP="004749F5">
      <w:pPr>
        <w:jc w:val="both"/>
        <w:rPr>
          <w:ins w:id="139" w:author="2028609 SADDAM HUSSAIN" w:date="2021-04-23T09:43:00Z"/>
        </w:rPr>
      </w:pPr>
    </w:p>
    <w:p w14:paraId="7E8749E5" w14:textId="77777777" w:rsidR="001C5BB4" w:rsidRDefault="001C5BB4" w:rsidP="001C5BB4">
      <w:pPr>
        <w:jc w:val="both"/>
        <w:rPr>
          <w:ins w:id="140" w:author="2028609 SADDAM HUSSAIN" w:date="2021-04-23T11:35:00Z"/>
          <w:b/>
          <w:bCs/>
        </w:rPr>
      </w:pPr>
    </w:p>
    <w:p w14:paraId="3127D5BF" w14:textId="77777777" w:rsidR="001C5BB4" w:rsidRDefault="001C5BB4" w:rsidP="001C5BB4">
      <w:pPr>
        <w:jc w:val="both"/>
        <w:rPr>
          <w:ins w:id="141" w:author="2028609 SADDAM HUSSAIN" w:date="2021-04-23T11:35:00Z"/>
          <w:b/>
          <w:bCs/>
        </w:rPr>
      </w:pPr>
    </w:p>
    <w:p w14:paraId="0CDA524A" w14:textId="77777777" w:rsidR="001C5BB4" w:rsidRDefault="001C5BB4" w:rsidP="001C5BB4">
      <w:pPr>
        <w:jc w:val="both"/>
        <w:rPr>
          <w:ins w:id="142" w:author="2028609 SADDAM HUSSAIN" w:date="2021-04-23T11:35:00Z"/>
          <w:b/>
          <w:bCs/>
        </w:rPr>
      </w:pPr>
    </w:p>
    <w:p w14:paraId="6E61C295" w14:textId="77777777" w:rsidR="001C5BB4" w:rsidRDefault="001C5BB4" w:rsidP="001C5BB4">
      <w:pPr>
        <w:jc w:val="both"/>
        <w:rPr>
          <w:ins w:id="143" w:author="2028609 SADDAM HUSSAIN" w:date="2021-04-23T11:35:00Z"/>
          <w:b/>
          <w:bCs/>
        </w:rPr>
      </w:pPr>
    </w:p>
    <w:p w14:paraId="19C64D0D" w14:textId="3E0B9043" w:rsidR="001C5BB4" w:rsidRDefault="001C5BB4" w:rsidP="001C5BB4">
      <w:pPr>
        <w:jc w:val="both"/>
        <w:rPr>
          <w:ins w:id="144" w:author="2028609 SADDAM HUSSAIN" w:date="2021-04-23T11:40:00Z"/>
          <w:b/>
          <w:bCs/>
        </w:rPr>
      </w:pPr>
      <w:ins w:id="145" w:author="2028609 SADDAM HUSSAIN" w:date="2021-04-23T11:40:00Z">
        <w:r>
          <w:rPr>
            <w:noProof/>
          </w:rPr>
          <w:drawing>
            <wp:inline distT="0" distB="0" distL="0" distR="0" wp14:anchorId="350C6930" wp14:editId="127C1A59">
              <wp:extent cx="5731510" cy="16884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88465"/>
                      </a:xfrm>
                      <a:prstGeom prst="rect">
                        <a:avLst/>
                      </a:prstGeom>
                    </pic:spPr>
                  </pic:pic>
                </a:graphicData>
              </a:graphic>
            </wp:inline>
          </w:drawing>
        </w:r>
      </w:ins>
    </w:p>
    <w:p w14:paraId="5CAA4290" w14:textId="77777777" w:rsidR="001C5BB4" w:rsidRDefault="001C5BB4" w:rsidP="001C5BB4">
      <w:pPr>
        <w:jc w:val="both"/>
        <w:rPr>
          <w:ins w:id="146" w:author="2028609 SADDAM HUSSAIN" w:date="2021-04-23T11:40:00Z"/>
          <w:b/>
          <w:bCs/>
        </w:rPr>
      </w:pPr>
    </w:p>
    <w:p w14:paraId="41E6B5E1" w14:textId="77913C61" w:rsidR="001C5BB4" w:rsidRPr="00F84B71" w:rsidRDefault="001C5BB4" w:rsidP="001C5BB4">
      <w:pPr>
        <w:jc w:val="both"/>
        <w:rPr>
          <w:ins w:id="147" w:author="2028609 SADDAM HUSSAIN" w:date="2021-04-23T11:35:00Z"/>
          <w:b/>
          <w:bCs/>
        </w:rPr>
      </w:pPr>
      <w:ins w:id="148" w:author="2028609 SADDAM HUSSAIN" w:date="2021-04-23T11:35:00Z">
        <w:r w:rsidRPr="00F84B71">
          <w:rPr>
            <w:b/>
            <w:bCs/>
          </w:rPr>
          <w:t>TABLE CREATION:</w:t>
        </w:r>
      </w:ins>
    </w:p>
    <w:p w14:paraId="40A34772" w14:textId="77777777" w:rsidR="0032572B" w:rsidRDefault="0032572B" w:rsidP="0032572B">
      <w:pPr>
        <w:jc w:val="both"/>
        <w:rPr>
          <w:ins w:id="149" w:author="2028609 SADDAM HUSSAIN" w:date="2021-04-23T09:40:00Z"/>
        </w:rPr>
      </w:pPr>
    </w:p>
    <w:p w14:paraId="70EDB3AB" w14:textId="6E88BDE1" w:rsidR="0032572B" w:rsidRDefault="0032572B" w:rsidP="0032572B">
      <w:pPr>
        <w:jc w:val="both"/>
        <w:rPr>
          <w:ins w:id="150" w:author="2028609 SADDAM HUSSAIN" w:date="2021-04-23T09:42:00Z"/>
        </w:rPr>
      </w:pPr>
      <w:ins w:id="151" w:author="2028609 SADDAM HUSSAIN" w:date="2021-04-23T09:42:00Z">
        <w:r>
          <w:t xml:space="preserve">create table </w:t>
        </w:r>
        <w:proofErr w:type="spellStart"/>
        <w:r>
          <w:t>Department_info</w:t>
        </w:r>
        <w:proofErr w:type="spellEnd"/>
      </w:ins>
    </w:p>
    <w:p w14:paraId="6A129ABC" w14:textId="77777777" w:rsidR="0032572B" w:rsidRDefault="0032572B" w:rsidP="0032572B">
      <w:pPr>
        <w:jc w:val="both"/>
        <w:rPr>
          <w:ins w:id="152" w:author="2028609 SADDAM HUSSAIN" w:date="2021-04-23T09:42:00Z"/>
        </w:rPr>
      </w:pPr>
      <w:ins w:id="153" w:author="2028609 SADDAM HUSSAIN" w:date="2021-04-23T09:42:00Z">
        <w:r>
          <w:tab/>
        </w:r>
        <w:r>
          <w:tab/>
          <w:t>(</w:t>
        </w:r>
      </w:ins>
    </w:p>
    <w:p w14:paraId="66C702A0" w14:textId="438A2080" w:rsidR="0032572B" w:rsidRDefault="0032572B" w:rsidP="0032572B">
      <w:pPr>
        <w:jc w:val="both"/>
        <w:rPr>
          <w:ins w:id="154" w:author="2028609 SADDAM HUSSAIN" w:date="2021-04-23T09:42:00Z"/>
        </w:rPr>
      </w:pPr>
      <w:ins w:id="155" w:author="2028609 SADDAM HUSSAIN" w:date="2021-04-23T09:42:00Z">
        <w:r>
          <w:tab/>
        </w:r>
        <w:r>
          <w:tab/>
        </w:r>
        <w:r>
          <w:tab/>
        </w:r>
        <w:proofErr w:type="spellStart"/>
        <w:r>
          <w:t>Depart_Id</w:t>
        </w:r>
        <w:proofErr w:type="spellEnd"/>
        <w:r>
          <w:t xml:space="preserve"> number(5) constraint </w:t>
        </w:r>
      </w:ins>
      <w:proofErr w:type="spellStart"/>
      <w:ins w:id="156" w:author="2028609 SADDAM HUSSAIN" w:date="2021-04-23T09:43:00Z">
        <w:r>
          <w:t>dept</w:t>
        </w:r>
      </w:ins>
      <w:ins w:id="157" w:author="2028609 SADDAM HUSSAIN" w:date="2021-04-23T09:42:00Z">
        <w:r>
          <w:t>_id_p_key</w:t>
        </w:r>
        <w:proofErr w:type="spellEnd"/>
        <w:r>
          <w:t xml:space="preserve"> primary key,</w:t>
        </w:r>
      </w:ins>
    </w:p>
    <w:p w14:paraId="7BBC9647" w14:textId="77777777" w:rsidR="0032572B" w:rsidRDefault="0032572B" w:rsidP="0032572B">
      <w:pPr>
        <w:jc w:val="both"/>
        <w:rPr>
          <w:ins w:id="158" w:author="2028609 SADDAM HUSSAIN" w:date="2021-04-23T09:42:00Z"/>
        </w:rPr>
      </w:pPr>
      <w:ins w:id="159" w:author="2028609 SADDAM HUSSAIN" w:date="2021-04-23T09:42:00Z">
        <w:r>
          <w:tab/>
        </w:r>
        <w:r>
          <w:tab/>
        </w:r>
        <w:r>
          <w:tab/>
        </w:r>
        <w:proofErr w:type="spellStart"/>
        <w:r>
          <w:t>Department_Name</w:t>
        </w:r>
        <w:proofErr w:type="spellEnd"/>
        <w:r>
          <w:t xml:space="preserve"> varchar2(10),</w:t>
        </w:r>
      </w:ins>
    </w:p>
    <w:p w14:paraId="0CDE200D" w14:textId="77777777" w:rsidR="0032572B" w:rsidRDefault="0032572B" w:rsidP="0032572B">
      <w:pPr>
        <w:jc w:val="both"/>
        <w:rPr>
          <w:ins w:id="160" w:author="2028609 SADDAM HUSSAIN" w:date="2021-04-23T09:42:00Z"/>
        </w:rPr>
      </w:pPr>
      <w:ins w:id="161" w:author="2028609 SADDAM HUSSAIN" w:date="2021-04-23T09:42:00Z">
        <w:r>
          <w:tab/>
        </w:r>
        <w:r>
          <w:tab/>
        </w:r>
        <w:r>
          <w:tab/>
        </w:r>
        <w:proofErr w:type="spellStart"/>
        <w:r>
          <w:t>Company_Address</w:t>
        </w:r>
        <w:proofErr w:type="spellEnd"/>
        <w:r>
          <w:t xml:space="preserve"> varchar2(20),</w:t>
        </w:r>
      </w:ins>
    </w:p>
    <w:p w14:paraId="408048BF" w14:textId="77777777" w:rsidR="0032572B" w:rsidRDefault="0032572B" w:rsidP="0032572B">
      <w:pPr>
        <w:jc w:val="both"/>
        <w:rPr>
          <w:ins w:id="162" w:author="2028609 SADDAM HUSSAIN" w:date="2021-04-23T09:42:00Z"/>
        </w:rPr>
      </w:pPr>
      <w:ins w:id="163" w:author="2028609 SADDAM HUSSAIN" w:date="2021-04-23T09:42:00Z">
        <w:r>
          <w:tab/>
        </w:r>
        <w:r>
          <w:tab/>
        </w:r>
        <w:r>
          <w:tab/>
        </w:r>
        <w:proofErr w:type="spellStart"/>
        <w:r>
          <w:t>Employee_id</w:t>
        </w:r>
        <w:proofErr w:type="spellEnd"/>
        <w:r>
          <w:t xml:space="preserve"> number(5)</w:t>
        </w:r>
        <w:r>
          <w:tab/>
        </w:r>
        <w:r>
          <w:tab/>
        </w:r>
        <w:r>
          <w:tab/>
        </w:r>
        <w:r>
          <w:tab/>
        </w:r>
        <w:r>
          <w:tab/>
        </w:r>
      </w:ins>
    </w:p>
    <w:p w14:paraId="0542A8BD" w14:textId="2622F835" w:rsidR="00F241E6" w:rsidRDefault="0032572B" w:rsidP="0032572B">
      <w:pPr>
        <w:jc w:val="both"/>
        <w:rPr>
          <w:ins w:id="164" w:author="2028609 SADDAM HUSSAIN" w:date="2021-04-23T09:43:00Z"/>
        </w:rPr>
      </w:pPr>
      <w:ins w:id="165" w:author="2028609 SADDAM HUSSAIN" w:date="2021-04-23T09:42:00Z">
        <w:r>
          <w:tab/>
        </w:r>
        <w:r>
          <w:tab/>
          <w:t>);</w:t>
        </w:r>
      </w:ins>
      <w:del w:id="166" w:author="2028609 SADDAM HUSSAIN" w:date="2021-04-23T09:42:00Z">
        <w:r w:rsidR="00583A56" w:rsidRPr="001106D5" w:rsidDel="0032572B">
          <w:tab/>
        </w:r>
      </w:del>
      <w:r w:rsidR="00583A56" w:rsidRPr="001106D5">
        <w:tab/>
      </w:r>
      <w:r w:rsidR="00583A56" w:rsidRPr="001106D5">
        <w:tab/>
      </w:r>
      <w:r w:rsidR="00583A56" w:rsidRPr="001106D5">
        <w:tab/>
      </w:r>
      <w:r w:rsidR="00583A56" w:rsidRPr="001106D5">
        <w:tab/>
      </w:r>
      <w:r w:rsidR="00583A56" w:rsidRPr="001106D5">
        <w:tab/>
      </w:r>
      <w:r w:rsidR="00583A56" w:rsidRPr="001106D5">
        <w:tab/>
      </w:r>
      <w:r w:rsidR="00583A56" w:rsidRPr="001106D5">
        <w:tab/>
      </w:r>
      <w:r w:rsidR="00583A56" w:rsidRPr="001106D5">
        <w:tab/>
      </w:r>
      <w:r w:rsidR="00583A56" w:rsidRPr="001106D5">
        <w:tab/>
      </w:r>
      <w:r w:rsidR="00583A56" w:rsidRPr="001106D5">
        <w:tab/>
      </w:r>
      <w:del w:id="167" w:author="2028609 SADDAM HUSSAIN" w:date="2021-04-23T09:43:00Z">
        <w:r w:rsidR="00583A56" w:rsidRPr="001106D5" w:rsidDel="0032572B">
          <w:tab/>
        </w:r>
      </w:del>
    </w:p>
    <w:p w14:paraId="2698D695" w14:textId="7DB01CBC" w:rsidR="0032572B" w:rsidRDefault="0032572B" w:rsidP="0032572B">
      <w:pPr>
        <w:jc w:val="both"/>
        <w:rPr>
          <w:ins w:id="168" w:author="2028609 SADDAM HUSSAIN" w:date="2021-04-23T11:35:00Z"/>
        </w:rPr>
      </w:pPr>
    </w:p>
    <w:p w14:paraId="2A13E057" w14:textId="77777777" w:rsidR="001C5BB4" w:rsidRPr="00F84B71" w:rsidRDefault="001C5BB4" w:rsidP="001C5BB4">
      <w:pPr>
        <w:jc w:val="both"/>
        <w:rPr>
          <w:ins w:id="169" w:author="2028609 SADDAM HUSSAIN" w:date="2021-04-23T11:35:00Z"/>
          <w:b/>
          <w:bCs/>
        </w:rPr>
      </w:pPr>
      <w:ins w:id="170" w:author="2028609 SADDAM HUSSAIN" w:date="2021-04-23T11:35:00Z">
        <w:r w:rsidRPr="00F84B71">
          <w:rPr>
            <w:b/>
            <w:bCs/>
          </w:rPr>
          <w:t>INSERT FOR THE TABLE:</w:t>
        </w:r>
      </w:ins>
    </w:p>
    <w:p w14:paraId="684B4145" w14:textId="57922F23" w:rsidR="001C5BB4" w:rsidRDefault="001C5BB4" w:rsidP="0032572B">
      <w:pPr>
        <w:jc w:val="both"/>
        <w:rPr>
          <w:ins w:id="171" w:author="2028609 SADDAM HUSSAIN" w:date="2021-04-23T11:35:00Z"/>
        </w:rPr>
      </w:pPr>
    </w:p>
    <w:p w14:paraId="3EB71B29" w14:textId="77777777" w:rsidR="00852AB6" w:rsidRDefault="00852AB6" w:rsidP="00852AB6">
      <w:pPr>
        <w:jc w:val="both"/>
        <w:rPr>
          <w:ins w:id="172" w:author="2028609 SADDAM HUSSAIN" w:date="2021-04-23T10:02:00Z"/>
        </w:rPr>
      </w:pPr>
      <w:ins w:id="173" w:author="2028609 SADDAM HUSSAIN" w:date="2021-04-23T10:02:00Z">
        <w:r>
          <w:t xml:space="preserve">insert into </w:t>
        </w:r>
        <w:proofErr w:type="spellStart"/>
        <w:r>
          <w:t>Department_info</w:t>
        </w:r>
        <w:proofErr w:type="spellEnd"/>
        <w:r>
          <w:t xml:space="preserve"> values(104, 'D101', 'C_Address_1',102);</w:t>
        </w:r>
      </w:ins>
    </w:p>
    <w:p w14:paraId="1199D4B4" w14:textId="77777777" w:rsidR="00852AB6" w:rsidRDefault="00852AB6" w:rsidP="00852AB6">
      <w:pPr>
        <w:jc w:val="both"/>
        <w:rPr>
          <w:ins w:id="174" w:author="2028609 SADDAM HUSSAIN" w:date="2021-04-23T10:02:00Z"/>
        </w:rPr>
      </w:pPr>
      <w:ins w:id="175" w:author="2028609 SADDAM HUSSAIN" w:date="2021-04-23T10:02:00Z">
        <w:r>
          <w:t xml:space="preserve">insert into </w:t>
        </w:r>
        <w:proofErr w:type="spellStart"/>
        <w:r>
          <w:t>Department_info</w:t>
        </w:r>
        <w:proofErr w:type="spellEnd"/>
        <w:r>
          <w:t xml:space="preserve"> values(145, 'D102', 'C_Address_2',101);</w:t>
        </w:r>
      </w:ins>
    </w:p>
    <w:p w14:paraId="5581CAF1" w14:textId="77777777" w:rsidR="00852AB6" w:rsidRDefault="00852AB6" w:rsidP="00852AB6">
      <w:pPr>
        <w:jc w:val="both"/>
        <w:rPr>
          <w:ins w:id="176" w:author="2028609 SADDAM HUSSAIN" w:date="2021-04-23T10:02:00Z"/>
        </w:rPr>
      </w:pPr>
      <w:ins w:id="177" w:author="2028609 SADDAM HUSSAIN" w:date="2021-04-23T10:02:00Z">
        <w:r>
          <w:t xml:space="preserve">insert into </w:t>
        </w:r>
        <w:proofErr w:type="spellStart"/>
        <w:r>
          <w:t>Department_info</w:t>
        </w:r>
        <w:proofErr w:type="spellEnd"/>
        <w:r>
          <w:t xml:space="preserve"> values(103, 'D103', 'C_Address_3',104);</w:t>
        </w:r>
      </w:ins>
    </w:p>
    <w:p w14:paraId="6F535950" w14:textId="77777777" w:rsidR="00852AB6" w:rsidRDefault="00852AB6" w:rsidP="00852AB6">
      <w:pPr>
        <w:jc w:val="both"/>
        <w:rPr>
          <w:ins w:id="178" w:author="2028609 SADDAM HUSSAIN" w:date="2021-04-23T10:02:00Z"/>
        </w:rPr>
      </w:pPr>
      <w:ins w:id="179" w:author="2028609 SADDAM HUSSAIN" w:date="2021-04-23T10:02:00Z">
        <w:r>
          <w:t xml:space="preserve">insert into </w:t>
        </w:r>
        <w:proofErr w:type="spellStart"/>
        <w:r>
          <w:t>Department_info</w:t>
        </w:r>
        <w:proofErr w:type="spellEnd"/>
        <w:r>
          <w:t xml:space="preserve"> values(125, 'D104', 'C_Address_4',105);</w:t>
        </w:r>
      </w:ins>
    </w:p>
    <w:p w14:paraId="7A807EF9" w14:textId="679E3B77" w:rsidR="0032572B" w:rsidRDefault="00852AB6" w:rsidP="00852AB6">
      <w:pPr>
        <w:jc w:val="both"/>
        <w:rPr>
          <w:ins w:id="180" w:author="2028609 SADDAM HUSSAIN" w:date="2021-04-23T10:06:00Z"/>
        </w:rPr>
      </w:pPr>
      <w:ins w:id="181" w:author="2028609 SADDAM HUSSAIN" w:date="2021-04-23T10:02:00Z">
        <w:r>
          <w:t xml:space="preserve">insert into </w:t>
        </w:r>
        <w:proofErr w:type="spellStart"/>
        <w:r>
          <w:t>Department_info</w:t>
        </w:r>
        <w:proofErr w:type="spellEnd"/>
        <w:r>
          <w:t xml:space="preserve"> values(128, 'D105', 'C_Address_5',103);</w:t>
        </w:r>
      </w:ins>
    </w:p>
    <w:p w14:paraId="3C5C355F" w14:textId="1E035104" w:rsidR="00852AB6" w:rsidRDefault="00852AB6" w:rsidP="00852AB6">
      <w:pPr>
        <w:jc w:val="both"/>
        <w:rPr>
          <w:ins w:id="182" w:author="2028609 SADDAM HUSSAIN" w:date="2021-04-23T10:02:00Z"/>
        </w:rPr>
      </w:pPr>
      <w:ins w:id="183" w:author="2028609 SADDAM HUSSAIN" w:date="2021-04-23T10:06:00Z">
        <w:r w:rsidRPr="00852AB6">
          <w:t xml:space="preserve">insert into </w:t>
        </w:r>
        <w:proofErr w:type="spellStart"/>
        <w:r w:rsidRPr="00852AB6">
          <w:t>Department_info</w:t>
        </w:r>
        <w:proofErr w:type="spellEnd"/>
        <w:r w:rsidRPr="00852AB6">
          <w:t xml:space="preserve"> values(129, 'D106', 'C_Address_6',108);</w:t>
        </w:r>
      </w:ins>
    </w:p>
    <w:p w14:paraId="7AC6AA4B" w14:textId="327FF7CF" w:rsidR="00852AB6" w:rsidRDefault="00852AB6" w:rsidP="00852AB6">
      <w:pPr>
        <w:jc w:val="both"/>
        <w:rPr>
          <w:ins w:id="184" w:author="2028609 SADDAM HUSSAIN" w:date="2021-04-23T10:02:00Z"/>
        </w:rPr>
      </w:pPr>
    </w:p>
    <w:p w14:paraId="49BE8C12" w14:textId="2E93593D" w:rsidR="001C5BB4" w:rsidRDefault="001C5BB4" w:rsidP="00852AB6">
      <w:pPr>
        <w:jc w:val="both"/>
        <w:rPr>
          <w:ins w:id="185" w:author="2028609 SADDAM HUSSAIN" w:date="2021-04-23T11:40:00Z"/>
        </w:rPr>
      </w:pPr>
    </w:p>
    <w:p w14:paraId="65D3577E" w14:textId="132E885C" w:rsidR="001C5BB4" w:rsidRDefault="001C5BB4" w:rsidP="00852AB6">
      <w:pPr>
        <w:jc w:val="both"/>
        <w:rPr>
          <w:ins w:id="186" w:author="2028609 SADDAM HUSSAIN" w:date="2021-04-23T11:40:00Z"/>
        </w:rPr>
      </w:pPr>
      <w:ins w:id="187" w:author="2028609 SADDAM HUSSAIN" w:date="2021-04-23T11:40:00Z">
        <w:r>
          <w:rPr>
            <w:noProof/>
          </w:rPr>
          <w:lastRenderedPageBreak/>
          <w:drawing>
            <wp:inline distT="0" distB="0" distL="0" distR="0" wp14:anchorId="09305B2A" wp14:editId="1F261634">
              <wp:extent cx="461010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2038350"/>
                      </a:xfrm>
                      <a:prstGeom prst="rect">
                        <a:avLst/>
                      </a:prstGeom>
                    </pic:spPr>
                  </pic:pic>
                </a:graphicData>
              </a:graphic>
            </wp:inline>
          </w:drawing>
        </w:r>
      </w:ins>
    </w:p>
    <w:p w14:paraId="7B31DF20" w14:textId="77777777" w:rsidR="001C5BB4" w:rsidRDefault="001C5BB4" w:rsidP="00852AB6">
      <w:pPr>
        <w:jc w:val="both"/>
        <w:rPr>
          <w:ins w:id="188" w:author="2028609 SADDAM HUSSAIN" w:date="2021-04-23T11:35:00Z"/>
        </w:rPr>
      </w:pPr>
    </w:p>
    <w:p w14:paraId="72527DB6" w14:textId="3772CA10" w:rsidR="00852AB6" w:rsidRPr="001106D5" w:rsidRDefault="00852AB6">
      <w:pPr>
        <w:jc w:val="both"/>
        <w:pPrChange w:id="189" w:author="2028609 SADDAM HUSSAIN" w:date="2021-04-23T09:40:00Z">
          <w:pPr>
            <w:pStyle w:val="ListParagraph"/>
            <w:jc w:val="both"/>
          </w:pPr>
        </w:pPrChange>
      </w:pPr>
      <w:ins w:id="190" w:author="2028609 SADDAM HUSSAIN" w:date="2021-04-23T10:02:00Z">
        <w:r w:rsidRPr="00852AB6">
          <w:t xml:space="preserve">select </w:t>
        </w:r>
        <w:proofErr w:type="spellStart"/>
        <w:r w:rsidRPr="00852AB6">
          <w:t>e.Employee_Id</w:t>
        </w:r>
        <w:proofErr w:type="spellEnd"/>
        <w:r w:rsidRPr="00852AB6">
          <w:t xml:space="preserve">, </w:t>
        </w:r>
        <w:proofErr w:type="spellStart"/>
        <w:r w:rsidRPr="00852AB6">
          <w:t>e.Employee_Name</w:t>
        </w:r>
        <w:proofErr w:type="spellEnd"/>
        <w:r w:rsidRPr="00852AB6">
          <w:t xml:space="preserve">, </w:t>
        </w:r>
        <w:proofErr w:type="spellStart"/>
        <w:r w:rsidRPr="00852AB6">
          <w:t>e.DOJ</w:t>
        </w:r>
        <w:proofErr w:type="spellEnd"/>
        <w:r w:rsidRPr="00852AB6">
          <w:t xml:space="preserve">, </w:t>
        </w:r>
        <w:proofErr w:type="spellStart"/>
        <w:r w:rsidRPr="00852AB6">
          <w:t>e.Employee_Address</w:t>
        </w:r>
        <w:proofErr w:type="spellEnd"/>
        <w:r w:rsidRPr="00852AB6">
          <w:t xml:space="preserve">, </w:t>
        </w:r>
        <w:proofErr w:type="spellStart"/>
        <w:r w:rsidRPr="00852AB6">
          <w:t>e.Phone_Num</w:t>
        </w:r>
        <w:proofErr w:type="spellEnd"/>
        <w:r w:rsidRPr="00852AB6">
          <w:t xml:space="preserve">, </w:t>
        </w:r>
        <w:proofErr w:type="spellStart"/>
        <w:r w:rsidRPr="00852AB6">
          <w:t>e.Salary</w:t>
        </w:r>
        <w:proofErr w:type="spellEnd"/>
        <w:r w:rsidRPr="00852AB6">
          <w:t xml:space="preserve">, </w:t>
        </w:r>
        <w:proofErr w:type="spellStart"/>
        <w:r w:rsidRPr="00852AB6">
          <w:t>d.Depart_Id</w:t>
        </w:r>
        <w:proofErr w:type="spellEnd"/>
        <w:r w:rsidRPr="00852AB6">
          <w:t xml:space="preserve">, </w:t>
        </w:r>
        <w:proofErr w:type="spellStart"/>
        <w:r w:rsidRPr="00852AB6">
          <w:t>d.Department_Name</w:t>
        </w:r>
        <w:proofErr w:type="spellEnd"/>
        <w:r w:rsidRPr="00852AB6">
          <w:t xml:space="preserve">, </w:t>
        </w:r>
        <w:proofErr w:type="spellStart"/>
        <w:r w:rsidRPr="00852AB6">
          <w:t>d.Company_Address</w:t>
        </w:r>
        <w:proofErr w:type="spellEnd"/>
        <w:r w:rsidRPr="00852AB6">
          <w:t xml:space="preserve">, </w:t>
        </w:r>
        <w:proofErr w:type="spellStart"/>
        <w:r w:rsidRPr="00852AB6">
          <w:t>d.Employee_id</w:t>
        </w:r>
        <w:proofErr w:type="spellEnd"/>
        <w:r w:rsidRPr="00852AB6">
          <w:t xml:space="preserve"> from </w:t>
        </w:r>
        <w:proofErr w:type="spellStart"/>
        <w:r w:rsidRPr="00852AB6">
          <w:t>Employee_Info</w:t>
        </w:r>
        <w:proofErr w:type="spellEnd"/>
        <w:r w:rsidRPr="00852AB6">
          <w:t xml:space="preserve"> e full outer join </w:t>
        </w:r>
        <w:proofErr w:type="spellStart"/>
        <w:r w:rsidRPr="00852AB6">
          <w:t>Department_info</w:t>
        </w:r>
        <w:proofErr w:type="spellEnd"/>
        <w:r w:rsidRPr="00852AB6">
          <w:t xml:space="preserve"> d on </w:t>
        </w:r>
        <w:proofErr w:type="spellStart"/>
        <w:r w:rsidRPr="00852AB6">
          <w:t>e.Employee_Id</w:t>
        </w:r>
        <w:proofErr w:type="spellEnd"/>
        <w:r w:rsidRPr="00852AB6">
          <w:t xml:space="preserve"> = </w:t>
        </w:r>
        <w:proofErr w:type="spellStart"/>
        <w:r w:rsidRPr="00852AB6">
          <w:t>d.Employee_Id</w:t>
        </w:r>
        <w:proofErr w:type="spellEnd"/>
        <w:r w:rsidRPr="00852AB6">
          <w:t>;</w:t>
        </w:r>
      </w:ins>
    </w:p>
    <w:p w14:paraId="26A6B86D" w14:textId="64FDEDBC" w:rsidR="0032572B" w:rsidRDefault="0032572B" w:rsidP="0032572B">
      <w:pPr>
        <w:pStyle w:val="ListParagraph"/>
        <w:jc w:val="both"/>
        <w:rPr>
          <w:ins w:id="191" w:author="2028609 SADDAM HUSSAIN" w:date="2021-04-23T09:43:00Z"/>
        </w:rPr>
      </w:pPr>
    </w:p>
    <w:p w14:paraId="7C9631B7" w14:textId="28FE3351" w:rsidR="0032572B" w:rsidRDefault="0032572B" w:rsidP="0032572B">
      <w:pPr>
        <w:pStyle w:val="ListParagraph"/>
        <w:jc w:val="both"/>
        <w:rPr>
          <w:ins w:id="192" w:author="2028609 SADDAM HUSSAIN" w:date="2021-04-23T09:43:00Z"/>
        </w:rPr>
      </w:pPr>
    </w:p>
    <w:p w14:paraId="3B036B64" w14:textId="0047BD3B" w:rsidR="0032572B" w:rsidRDefault="00852AB6" w:rsidP="00852AB6">
      <w:pPr>
        <w:jc w:val="both"/>
        <w:rPr>
          <w:ins w:id="193" w:author="2028609 SADDAM HUSSAIN" w:date="2021-04-23T10:06:00Z"/>
        </w:rPr>
      </w:pPr>
      <w:ins w:id="194" w:author="2028609 SADDAM HUSSAIN" w:date="2021-04-23T10:03:00Z">
        <w:r>
          <w:rPr>
            <w:noProof/>
          </w:rPr>
          <w:drawing>
            <wp:inline distT="0" distB="0" distL="0" distR="0" wp14:anchorId="2771556E" wp14:editId="0B8455FF">
              <wp:extent cx="5731510" cy="1017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17905"/>
                      </a:xfrm>
                      <a:prstGeom prst="rect">
                        <a:avLst/>
                      </a:prstGeom>
                    </pic:spPr>
                  </pic:pic>
                </a:graphicData>
              </a:graphic>
            </wp:inline>
          </w:drawing>
        </w:r>
      </w:ins>
    </w:p>
    <w:p w14:paraId="126F3040" w14:textId="77777777" w:rsidR="00852AB6" w:rsidRDefault="00852AB6" w:rsidP="00852AB6">
      <w:pPr>
        <w:jc w:val="both"/>
        <w:rPr>
          <w:ins w:id="195" w:author="2028609 SADDAM HUSSAIN" w:date="2021-04-23T10:06:00Z"/>
        </w:rPr>
      </w:pPr>
    </w:p>
    <w:p w14:paraId="5B332B71" w14:textId="06A027E1" w:rsidR="00852AB6" w:rsidRDefault="00852AB6" w:rsidP="00852AB6">
      <w:pPr>
        <w:jc w:val="both"/>
        <w:rPr>
          <w:ins w:id="196" w:author="2028609 SADDAM HUSSAIN" w:date="2021-04-23T10:05:00Z"/>
        </w:rPr>
      </w:pPr>
      <w:ins w:id="197" w:author="2028609 SADDAM HUSSAIN" w:date="2021-04-23T10:06:00Z">
        <w:r>
          <w:t>Added 1 more column in right table to see the difference between the outer and left join</w:t>
        </w:r>
      </w:ins>
    </w:p>
    <w:p w14:paraId="5110A083" w14:textId="05EAA34D" w:rsidR="00852AB6" w:rsidRDefault="00852AB6" w:rsidP="00852AB6">
      <w:pPr>
        <w:jc w:val="both"/>
        <w:rPr>
          <w:ins w:id="198" w:author="2028609 SADDAM HUSSAIN" w:date="2021-04-23T10:05:00Z"/>
        </w:rPr>
      </w:pPr>
    </w:p>
    <w:p w14:paraId="15876F0E" w14:textId="164D9E65" w:rsidR="00852AB6" w:rsidRDefault="00852AB6" w:rsidP="00852AB6">
      <w:pPr>
        <w:jc w:val="both"/>
        <w:rPr>
          <w:ins w:id="199" w:author="2028609 SADDAM HUSSAIN" w:date="2021-04-23T11:42:00Z"/>
        </w:rPr>
      </w:pPr>
      <w:ins w:id="200" w:author="2028609 SADDAM HUSSAIN" w:date="2021-04-23T10:05:00Z">
        <w:r>
          <w:rPr>
            <w:noProof/>
          </w:rPr>
          <w:drawing>
            <wp:inline distT="0" distB="0" distL="0" distR="0" wp14:anchorId="17950E70" wp14:editId="26D8D633">
              <wp:extent cx="5731510" cy="988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8695"/>
                      </a:xfrm>
                      <a:prstGeom prst="rect">
                        <a:avLst/>
                      </a:prstGeom>
                    </pic:spPr>
                  </pic:pic>
                </a:graphicData>
              </a:graphic>
            </wp:inline>
          </w:drawing>
        </w:r>
      </w:ins>
    </w:p>
    <w:p w14:paraId="3AC2586A" w14:textId="0F139C30" w:rsidR="001C5BB4" w:rsidRDefault="001C5BB4" w:rsidP="00852AB6">
      <w:pPr>
        <w:jc w:val="both"/>
        <w:rPr>
          <w:ins w:id="201" w:author="2028609 SADDAM HUSSAIN" w:date="2021-04-23T11:42:00Z"/>
        </w:rPr>
      </w:pPr>
    </w:p>
    <w:p w14:paraId="7E5BA24B" w14:textId="4D5BDA1B" w:rsidR="001C5BB4" w:rsidRDefault="001C5BB4" w:rsidP="00852AB6">
      <w:pPr>
        <w:jc w:val="both"/>
        <w:rPr>
          <w:ins w:id="202" w:author="2028609 SADDAM HUSSAIN" w:date="2021-04-23T11:42:00Z"/>
        </w:rPr>
      </w:pPr>
      <w:ins w:id="203" w:author="2028609 SADDAM HUSSAIN" w:date="2021-04-23T11:42:00Z">
        <w:r>
          <w:t>Both are same output</w:t>
        </w:r>
      </w:ins>
    </w:p>
    <w:p w14:paraId="57CB2B47" w14:textId="77777777" w:rsidR="001C5BB4" w:rsidRDefault="001C5BB4" w:rsidP="00852AB6">
      <w:pPr>
        <w:jc w:val="both"/>
        <w:rPr>
          <w:ins w:id="204" w:author="2028609 SADDAM HUSSAIN" w:date="2021-04-23T11:42:00Z"/>
        </w:rPr>
      </w:pPr>
    </w:p>
    <w:p w14:paraId="7F887A69" w14:textId="5E3270B9" w:rsidR="001C5BB4" w:rsidRDefault="001C5BB4">
      <w:pPr>
        <w:jc w:val="both"/>
        <w:rPr>
          <w:ins w:id="205" w:author="2028609 SADDAM HUSSAIN" w:date="2021-04-23T09:43:00Z"/>
        </w:rPr>
        <w:pPrChange w:id="206" w:author="2028609 SADDAM HUSSAIN" w:date="2021-04-23T10:03:00Z">
          <w:pPr>
            <w:pStyle w:val="ListParagraph"/>
            <w:jc w:val="both"/>
          </w:pPr>
        </w:pPrChange>
      </w:pPr>
      <w:ins w:id="207" w:author="2028609 SADDAM HUSSAIN" w:date="2021-04-23T11:42:00Z">
        <w:r>
          <w:rPr>
            <w:noProof/>
          </w:rPr>
          <w:drawing>
            <wp:inline distT="0" distB="0" distL="0" distR="0" wp14:anchorId="501B5481" wp14:editId="0E73E48D">
              <wp:extent cx="5731510" cy="10547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4735"/>
                      </a:xfrm>
                      <a:prstGeom prst="rect">
                        <a:avLst/>
                      </a:prstGeom>
                    </pic:spPr>
                  </pic:pic>
                </a:graphicData>
              </a:graphic>
            </wp:inline>
          </w:drawing>
        </w:r>
      </w:ins>
    </w:p>
    <w:p w14:paraId="181266B2" w14:textId="14FA75A3" w:rsidR="0032572B" w:rsidRDefault="0032572B" w:rsidP="0032572B">
      <w:pPr>
        <w:pStyle w:val="ListParagraph"/>
        <w:jc w:val="both"/>
        <w:rPr>
          <w:ins w:id="208" w:author="2028609 SADDAM HUSSAIN" w:date="2021-04-23T09:43:00Z"/>
        </w:rPr>
      </w:pPr>
    </w:p>
    <w:p w14:paraId="677F9FD1" w14:textId="77777777" w:rsidR="0032572B" w:rsidRDefault="0032572B">
      <w:pPr>
        <w:pStyle w:val="ListParagraph"/>
        <w:jc w:val="both"/>
        <w:rPr>
          <w:ins w:id="209" w:author="2028609 SADDAM HUSSAIN" w:date="2021-04-23T09:43:00Z"/>
        </w:rPr>
        <w:pPrChange w:id="210" w:author="2028609 SADDAM HUSSAIN" w:date="2021-04-23T09:43:00Z">
          <w:pPr>
            <w:pStyle w:val="ListParagraph"/>
            <w:numPr>
              <w:numId w:val="2"/>
            </w:numPr>
            <w:ind w:hanging="360"/>
            <w:jc w:val="both"/>
          </w:pPr>
        </w:pPrChange>
      </w:pPr>
    </w:p>
    <w:p w14:paraId="6A5E6BF1" w14:textId="0EE9491E" w:rsidR="006371D1" w:rsidRPr="001106D5" w:rsidRDefault="006371D1" w:rsidP="006371D1">
      <w:pPr>
        <w:pStyle w:val="ListParagraph"/>
        <w:numPr>
          <w:ilvl w:val="0"/>
          <w:numId w:val="2"/>
        </w:numPr>
        <w:jc w:val="both"/>
      </w:pPr>
      <w:r w:rsidRPr="001106D5">
        <w:t xml:space="preserve">Write a query to display all the records from the left table </w:t>
      </w:r>
      <w:r w:rsidR="005A0762" w:rsidRPr="001106D5">
        <w:t xml:space="preserve">and from right table only the matched records </w:t>
      </w:r>
      <w:r w:rsidR="00177447" w:rsidRPr="001106D5">
        <w:t>(Left</w:t>
      </w:r>
      <w:r w:rsidR="005A0762" w:rsidRPr="001106D5">
        <w:t xml:space="preserve"> </w:t>
      </w:r>
      <w:r w:rsidR="00177447" w:rsidRPr="001106D5">
        <w:t>table:</w:t>
      </w:r>
      <w:r w:rsidR="005A0762" w:rsidRPr="001106D5">
        <w:t xml:space="preserve"> </w:t>
      </w:r>
      <w:proofErr w:type="spellStart"/>
      <w:r w:rsidR="005A0762" w:rsidRPr="001106D5">
        <w:t>Employee_</w:t>
      </w:r>
      <w:r w:rsidR="0046340C" w:rsidRPr="001106D5">
        <w:t>info</w:t>
      </w:r>
      <w:proofErr w:type="spellEnd"/>
      <w:r w:rsidR="0046340C" w:rsidRPr="001106D5">
        <w:t xml:space="preserve"> and right </w:t>
      </w:r>
      <w:r w:rsidR="00177447" w:rsidRPr="001106D5">
        <w:t>table:</w:t>
      </w:r>
      <w:r w:rsidR="0046340C" w:rsidRPr="001106D5">
        <w:t xml:space="preserve"> </w:t>
      </w:r>
      <w:proofErr w:type="spellStart"/>
      <w:r w:rsidR="0046340C" w:rsidRPr="001106D5">
        <w:t>Department_info</w:t>
      </w:r>
      <w:proofErr w:type="spellEnd"/>
      <w:r w:rsidR="00177447" w:rsidRPr="001106D5">
        <w:t>):</w:t>
      </w:r>
      <w:r w:rsidR="008636D4" w:rsidRPr="001106D5">
        <w:t xml:space="preserve"> </w:t>
      </w:r>
      <w:r w:rsidR="008636D4" w:rsidRPr="001106D5">
        <w:tab/>
      </w:r>
      <w:r w:rsidR="00177447" w:rsidRPr="001106D5">
        <w:tab/>
        <w:t xml:space="preserve"> (</w:t>
      </w:r>
      <w:r w:rsidR="008636D4" w:rsidRPr="001106D5">
        <w:t>4 marks)</w:t>
      </w:r>
    </w:p>
    <w:p w14:paraId="4F599246" w14:textId="77777777" w:rsidR="007C47B0" w:rsidRPr="001106D5" w:rsidRDefault="007C47B0" w:rsidP="00CA3355">
      <w:pPr>
        <w:ind w:left="1080" w:firstLine="360"/>
        <w:jc w:val="both"/>
        <w:rPr>
          <w:b/>
        </w:rPr>
      </w:pPr>
    </w:p>
    <w:p w14:paraId="0FE8EC64" w14:textId="3A399D70" w:rsidR="00CA3355" w:rsidRPr="001106D5" w:rsidRDefault="00CA3355" w:rsidP="00CA3355">
      <w:pPr>
        <w:ind w:left="1080" w:firstLine="360"/>
        <w:jc w:val="both"/>
        <w:rPr>
          <w:b/>
        </w:rPr>
      </w:pPr>
      <w:r w:rsidRPr="001106D5">
        <w:rPr>
          <w:b/>
        </w:rPr>
        <w:t>Sample output:</w:t>
      </w:r>
    </w:p>
    <w:p w14:paraId="6B09DC7A" w14:textId="23F3EFDA" w:rsidR="00CA3355" w:rsidRPr="00CB4E26" w:rsidRDefault="00CA3355" w:rsidP="00CA3355">
      <w:pPr>
        <w:ind w:left="1080" w:firstLine="360"/>
        <w:jc w:val="both"/>
        <w:rPr>
          <w:sz w:val="18"/>
          <w:szCs w:val="18"/>
        </w:rPr>
      </w:pPr>
      <w:proofErr w:type="spellStart"/>
      <w:r w:rsidRPr="00CB4E26">
        <w:rPr>
          <w:sz w:val="18"/>
          <w:szCs w:val="18"/>
        </w:rPr>
        <w:t>Employee_id</w:t>
      </w:r>
      <w:proofErr w:type="spellEnd"/>
      <w:r w:rsidRPr="00CB4E26">
        <w:rPr>
          <w:sz w:val="18"/>
          <w:szCs w:val="18"/>
        </w:rPr>
        <w:t xml:space="preserve">  </w:t>
      </w:r>
      <w:r w:rsidR="001106D5">
        <w:rPr>
          <w:sz w:val="18"/>
          <w:szCs w:val="18"/>
        </w:rPr>
        <w:t xml:space="preserve">       </w:t>
      </w:r>
      <w:proofErr w:type="spellStart"/>
      <w:r w:rsidRPr="00CB4E26">
        <w:rPr>
          <w:sz w:val="18"/>
          <w:szCs w:val="18"/>
        </w:rPr>
        <w:t>Employee_Name</w:t>
      </w:r>
      <w:proofErr w:type="spellEnd"/>
      <w:r w:rsidRPr="00CB4E26">
        <w:rPr>
          <w:sz w:val="18"/>
          <w:szCs w:val="18"/>
        </w:rPr>
        <w:t xml:space="preserve"> </w:t>
      </w:r>
      <w:r w:rsidR="001106D5">
        <w:rPr>
          <w:sz w:val="18"/>
          <w:szCs w:val="18"/>
        </w:rPr>
        <w:t xml:space="preserve">   </w:t>
      </w:r>
      <w:r w:rsidRPr="00CB4E26">
        <w:rPr>
          <w:sz w:val="18"/>
          <w:szCs w:val="18"/>
        </w:rPr>
        <w:t xml:space="preserve"> </w:t>
      </w:r>
      <w:proofErr w:type="spellStart"/>
      <w:r w:rsidRPr="00CB4E26">
        <w:rPr>
          <w:sz w:val="18"/>
          <w:szCs w:val="18"/>
        </w:rPr>
        <w:t>DoJ</w:t>
      </w:r>
      <w:proofErr w:type="spellEnd"/>
      <w:r w:rsidRPr="00CB4E26">
        <w:rPr>
          <w:sz w:val="18"/>
          <w:szCs w:val="18"/>
        </w:rPr>
        <w:t xml:space="preserve">  </w:t>
      </w:r>
      <w:r w:rsidR="0022762C" w:rsidRPr="00CB4E26">
        <w:rPr>
          <w:sz w:val="18"/>
          <w:szCs w:val="18"/>
        </w:rPr>
        <w:t xml:space="preserve">     </w:t>
      </w:r>
      <w:r w:rsidR="001106D5">
        <w:rPr>
          <w:sz w:val="18"/>
          <w:szCs w:val="18"/>
        </w:rPr>
        <w:t xml:space="preserve">      </w:t>
      </w:r>
      <w:proofErr w:type="spellStart"/>
      <w:r w:rsidRPr="00CB4E26">
        <w:rPr>
          <w:sz w:val="18"/>
          <w:szCs w:val="18"/>
        </w:rPr>
        <w:t>Employee_address</w:t>
      </w:r>
      <w:proofErr w:type="spellEnd"/>
      <w:r w:rsidRPr="00CB4E26">
        <w:rPr>
          <w:sz w:val="18"/>
          <w:szCs w:val="18"/>
        </w:rPr>
        <w:t xml:space="preserve">  </w:t>
      </w:r>
      <w:r w:rsidR="001106D5">
        <w:rPr>
          <w:sz w:val="18"/>
          <w:szCs w:val="18"/>
        </w:rPr>
        <w:t xml:space="preserve">      </w:t>
      </w:r>
      <w:proofErr w:type="spellStart"/>
      <w:r w:rsidRPr="00CB4E26">
        <w:rPr>
          <w:sz w:val="18"/>
          <w:szCs w:val="18"/>
        </w:rPr>
        <w:t>Dept_id</w:t>
      </w:r>
      <w:proofErr w:type="spellEnd"/>
      <w:r w:rsidRPr="00CB4E26">
        <w:rPr>
          <w:sz w:val="18"/>
          <w:szCs w:val="18"/>
        </w:rPr>
        <w:t xml:space="preserve">  </w:t>
      </w:r>
      <w:proofErr w:type="spellStart"/>
      <w:r w:rsidRPr="00CB4E26">
        <w:rPr>
          <w:sz w:val="18"/>
          <w:szCs w:val="18"/>
        </w:rPr>
        <w:t>Dept_name</w:t>
      </w:r>
      <w:proofErr w:type="spellEnd"/>
    </w:p>
    <w:p w14:paraId="05CF0427" w14:textId="1C1965E5" w:rsidR="00CA3355" w:rsidRPr="001106D5" w:rsidRDefault="00CA3355" w:rsidP="00CA3355">
      <w:pPr>
        <w:ind w:left="1080" w:firstLine="360"/>
        <w:jc w:val="both"/>
      </w:pPr>
      <w:r w:rsidRPr="001106D5">
        <w:t xml:space="preserve">--------------- ------------------ ------- </w:t>
      </w:r>
      <w:r w:rsidR="0022762C" w:rsidRPr="001106D5">
        <w:t xml:space="preserve">     </w:t>
      </w:r>
      <w:r w:rsidRPr="001106D5">
        <w:t>-------------------- ----------- ------------</w:t>
      </w:r>
    </w:p>
    <w:p w14:paraId="24EC2668" w14:textId="332806C1" w:rsidR="0022762C" w:rsidRPr="001106D5" w:rsidRDefault="0022762C" w:rsidP="0022762C">
      <w:pPr>
        <w:ind w:left="1800" w:firstLine="360"/>
        <w:jc w:val="both"/>
        <w:rPr>
          <w:b/>
        </w:rPr>
      </w:pPr>
      <w:r w:rsidRPr="001106D5">
        <w:lastRenderedPageBreak/>
        <w:t>112   Raghu</w:t>
      </w:r>
      <w:r w:rsidRPr="001106D5">
        <w:tab/>
        <w:t xml:space="preserve">  10/12/18    J-7 …..</w:t>
      </w:r>
      <w:r w:rsidRPr="001106D5">
        <w:tab/>
        <w:t xml:space="preserve">   F101</w:t>
      </w:r>
      <w:r w:rsidRPr="001106D5">
        <w:tab/>
        <w:t xml:space="preserve">      Finance</w:t>
      </w:r>
      <w:r w:rsidRPr="001106D5">
        <w:tab/>
      </w:r>
    </w:p>
    <w:p w14:paraId="0EF07AAC" w14:textId="7352F5ED" w:rsidR="00CA3355" w:rsidRPr="001106D5" w:rsidRDefault="00CA3355" w:rsidP="00CA3355">
      <w:pPr>
        <w:ind w:left="1080" w:firstLine="360"/>
        <w:jc w:val="both"/>
        <w:rPr>
          <w:b/>
        </w:rPr>
      </w:pPr>
    </w:p>
    <w:p w14:paraId="799A5F96" w14:textId="505A9775" w:rsidR="00CA3355" w:rsidRDefault="00852AB6" w:rsidP="00852AB6">
      <w:pPr>
        <w:jc w:val="both"/>
        <w:rPr>
          <w:ins w:id="211" w:author="2028609 SADDAM HUSSAIN" w:date="2021-04-23T10:08:00Z"/>
        </w:rPr>
      </w:pPr>
      <w:ins w:id="212" w:author="2028609 SADDAM HUSSAIN" w:date="2021-04-23T10:03:00Z">
        <w:r>
          <w:t xml:space="preserve">ANS: </w:t>
        </w:r>
      </w:ins>
    </w:p>
    <w:p w14:paraId="3E7156AB" w14:textId="1D16BEEE" w:rsidR="009C4F49" w:rsidRDefault="009C4F49" w:rsidP="00852AB6">
      <w:pPr>
        <w:jc w:val="both"/>
        <w:rPr>
          <w:ins w:id="213" w:author="2028609 SADDAM HUSSAIN" w:date="2021-04-23T10:08:00Z"/>
        </w:rPr>
      </w:pPr>
    </w:p>
    <w:p w14:paraId="0CA77E04" w14:textId="46D73A0C" w:rsidR="009C4F49" w:rsidRDefault="009C4F49" w:rsidP="00852AB6">
      <w:pPr>
        <w:jc w:val="both"/>
        <w:rPr>
          <w:ins w:id="214" w:author="2028609 SADDAM HUSSAIN" w:date="2021-04-23T10:08:00Z"/>
        </w:rPr>
      </w:pPr>
      <w:ins w:id="215" w:author="2028609 SADDAM HUSSAIN" w:date="2021-04-23T10:08:00Z">
        <w:r w:rsidRPr="009C4F49">
          <w:t xml:space="preserve">select </w:t>
        </w:r>
        <w:proofErr w:type="spellStart"/>
        <w:r w:rsidRPr="009C4F49">
          <w:t>e.Employee_Id</w:t>
        </w:r>
        <w:proofErr w:type="spellEnd"/>
        <w:r w:rsidRPr="009C4F49">
          <w:t xml:space="preserve">, </w:t>
        </w:r>
        <w:proofErr w:type="spellStart"/>
        <w:r w:rsidRPr="009C4F49">
          <w:t>e.Employee_Name</w:t>
        </w:r>
        <w:proofErr w:type="spellEnd"/>
        <w:r w:rsidRPr="009C4F49">
          <w:t xml:space="preserve">, </w:t>
        </w:r>
        <w:proofErr w:type="spellStart"/>
        <w:r w:rsidRPr="009C4F49">
          <w:t>e.DOJ</w:t>
        </w:r>
        <w:proofErr w:type="spellEnd"/>
        <w:r w:rsidRPr="009C4F49">
          <w:t xml:space="preserve">, </w:t>
        </w:r>
        <w:proofErr w:type="spellStart"/>
        <w:r w:rsidRPr="009C4F49">
          <w:t>e.Employee_Address</w:t>
        </w:r>
        <w:proofErr w:type="spellEnd"/>
        <w:r w:rsidRPr="009C4F49">
          <w:t xml:space="preserve">, </w:t>
        </w:r>
        <w:proofErr w:type="spellStart"/>
        <w:r w:rsidRPr="009C4F49">
          <w:t>e.Phone_Num</w:t>
        </w:r>
        <w:proofErr w:type="spellEnd"/>
        <w:r w:rsidRPr="009C4F49">
          <w:t xml:space="preserve">, </w:t>
        </w:r>
        <w:proofErr w:type="spellStart"/>
        <w:r w:rsidRPr="009C4F49">
          <w:t>e.Salary</w:t>
        </w:r>
        <w:proofErr w:type="spellEnd"/>
        <w:r w:rsidRPr="009C4F49">
          <w:t xml:space="preserve">, </w:t>
        </w:r>
        <w:proofErr w:type="spellStart"/>
        <w:r w:rsidRPr="009C4F49">
          <w:t>d.Depart_Id</w:t>
        </w:r>
        <w:proofErr w:type="spellEnd"/>
        <w:r w:rsidRPr="009C4F49">
          <w:t xml:space="preserve">, </w:t>
        </w:r>
        <w:proofErr w:type="spellStart"/>
        <w:r w:rsidRPr="009C4F49">
          <w:t>d.Department_Name</w:t>
        </w:r>
        <w:proofErr w:type="spellEnd"/>
        <w:r w:rsidRPr="009C4F49">
          <w:t xml:space="preserve">, </w:t>
        </w:r>
        <w:proofErr w:type="spellStart"/>
        <w:r w:rsidRPr="009C4F49">
          <w:t>d.Company_Address</w:t>
        </w:r>
        <w:proofErr w:type="spellEnd"/>
        <w:r w:rsidRPr="009C4F49">
          <w:t xml:space="preserve">, </w:t>
        </w:r>
        <w:proofErr w:type="spellStart"/>
        <w:r w:rsidRPr="009C4F49">
          <w:t>d.Employee_id</w:t>
        </w:r>
        <w:proofErr w:type="spellEnd"/>
        <w:r w:rsidRPr="009C4F49">
          <w:t xml:space="preserve"> from </w:t>
        </w:r>
        <w:proofErr w:type="spellStart"/>
        <w:r w:rsidRPr="009C4F49">
          <w:t>Employee_Info</w:t>
        </w:r>
        <w:proofErr w:type="spellEnd"/>
        <w:r w:rsidRPr="009C4F49">
          <w:t xml:space="preserve"> e left join </w:t>
        </w:r>
        <w:proofErr w:type="spellStart"/>
        <w:r w:rsidRPr="009C4F49">
          <w:t>Department_info</w:t>
        </w:r>
        <w:proofErr w:type="spellEnd"/>
        <w:r w:rsidRPr="009C4F49">
          <w:t xml:space="preserve"> d on </w:t>
        </w:r>
        <w:proofErr w:type="spellStart"/>
        <w:r w:rsidRPr="009C4F49">
          <w:t>e.Employee_Id</w:t>
        </w:r>
        <w:proofErr w:type="spellEnd"/>
        <w:r w:rsidRPr="009C4F49">
          <w:t xml:space="preserve"> = </w:t>
        </w:r>
        <w:proofErr w:type="spellStart"/>
        <w:r w:rsidRPr="009C4F49">
          <w:t>d.Employee_Id</w:t>
        </w:r>
        <w:proofErr w:type="spellEnd"/>
        <w:r w:rsidRPr="009C4F49">
          <w:t>;</w:t>
        </w:r>
      </w:ins>
    </w:p>
    <w:p w14:paraId="49DAC4A3" w14:textId="77777777" w:rsidR="009C4F49" w:rsidRDefault="009C4F49" w:rsidP="00852AB6">
      <w:pPr>
        <w:jc w:val="both"/>
        <w:rPr>
          <w:ins w:id="216" w:author="2028609 SADDAM HUSSAIN" w:date="2021-04-23T10:03:00Z"/>
        </w:rPr>
      </w:pPr>
    </w:p>
    <w:p w14:paraId="709A3D3A" w14:textId="6DC51A93" w:rsidR="00852AB6" w:rsidRDefault="00852AB6" w:rsidP="00852AB6">
      <w:pPr>
        <w:jc w:val="both"/>
        <w:rPr>
          <w:ins w:id="217" w:author="2028609 SADDAM HUSSAIN" w:date="2021-04-23T10:08:00Z"/>
        </w:rPr>
      </w:pPr>
    </w:p>
    <w:p w14:paraId="3D997B7A" w14:textId="47C2E2C1" w:rsidR="009C4F49" w:rsidRDefault="009C4F49" w:rsidP="00852AB6">
      <w:pPr>
        <w:jc w:val="both"/>
        <w:rPr>
          <w:ins w:id="218" w:author="2028609 SADDAM HUSSAIN" w:date="2021-04-23T10:08:00Z"/>
        </w:rPr>
      </w:pPr>
      <w:ins w:id="219" w:author="2028609 SADDAM HUSSAIN" w:date="2021-04-23T10:08:00Z">
        <w:r>
          <w:rPr>
            <w:noProof/>
          </w:rPr>
          <w:drawing>
            <wp:inline distT="0" distB="0" distL="0" distR="0" wp14:anchorId="240FFD91" wp14:editId="65A6B6E2">
              <wp:extent cx="5731510" cy="934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34720"/>
                      </a:xfrm>
                      <a:prstGeom prst="rect">
                        <a:avLst/>
                      </a:prstGeom>
                    </pic:spPr>
                  </pic:pic>
                </a:graphicData>
              </a:graphic>
            </wp:inline>
          </w:drawing>
        </w:r>
      </w:ins>
    </w:p>
    <w:p w14:paraId="1A81DA1C" w14:textId="58F5C91F" w:rsidR="009C4F49" w:rsidRDefault="009C4F49" w:rsidP="00852AB6">
      <w:pPr>
        <w:jc w:val="both"/>
        <w:rPr>
          <w:ins w:id="220" w:author="2028609 SADDAM HUSSAIN" w:date="2021-04-23T10:08:00Z"/>
        </w:rPr>
      </w:pPr>
    </w:p>
    <w:p w14:paraId="68318F7D" w14:textId="77777777" w:rsidR="009C4F49" w:rsidRPr="001106D5" w:rsidRDefault="009C4F49">
      <w:pPr>
        <w:jc w:val="both"/>
        <w:pPrChange w:id="221" w:author="2028609 SADDAM HUSSAIN" w:date="2021-04-23T10:03:00Z">
          <w:pPr>
            <w:ind w:left="1440"/>
            <w:jc w:val="both"/>
          </w:pPr>
        </w:pPrChange>
      </w:pPr>
    </w:p>
    <w:p w14:paraId="0617F035" w14:textId="528289F0" w:rsidR="00E05196" w:rsidRPr="001106D5" w:rsidRDefault="00E05196" w:rsidP="00E05196">
      <w:pPr>
        <w:pStyle w:val="ListParagraph"/>
        <w:numPr>
          <w:ilvl w:val="0"/>
          <w:numId w:val="2"/>
        </w:numPr>
        <w:jc w:val="both"/>
      </w:pPr>
      <w:r w:rsidRPr="001106D5">
        <w:t xml:space="preserve">Write a query to return all records/rows from the right table and from left table returns only matched records </w:t>
      </w:r>
      <w:r w:rsidR="00177447" w:rsidRPr="001106D5">
        <w:t>(Left</w:t>
      </w:r>
      <w:r w:rsidRPr="001106D5">
        <w:t xml:space="preserve"> </w:t>
      </w:r>
      <w:r w:rsidR="00177447" w:rsidRPr="001106D5">
        <w:t>table:</w:t>
      </w:r>
      <w:r w:rsidRPr="001106D5">
        <w:t xml:space="preserve"> </w:t>
      </w:r>
      <w:proofErr w:type="spellStart"/>
      <w:r w:rsidRPr="001106D5">
        <w:t>Employee_info</w:t>
      </w:r>
      <w:proofErr w:type="spellEnd"/>
      <w:r w:rsidRPr="001106D5">
        <w:t xml:space="preserve"> and right </w:t>
      </w:r>
      <w:r w:rsidR="00177447" w:rsidRPr="001106D5">
        <w:t>table:</w:t>
      </w:r>
      <w:r w:rsidRPr="001106D5">
        <w:t xml:space="preserve"> </w:t>
      </w:r>
      <w:proofErr w:type="spellStart"/>
      <w:r w:rsidRPr="001106D5">
        <w:t>Department_info</w:t>
      </w:r>
      <w:proofErr w:type="spellEnd"/>
      <w:r w:rsidR="00177447" w:rsidRPr="001106D5">
        <w:t>):</w:t>
      </w:r>
      <w:r w:rsidRPr="001106D5">
        <w:t xml:space="preserve"> </w:t>
      </w:r>
      <w:r w:rsidRPr="001106D5">
        <w:tab/>
      </w:r>
      <w:r w:rsidR="00177447" w:rsidRPr="001106D5">
        <w:tab/>
        <w:t xml:space="preserve"> (</w:t>
      </w:r>
      <w:r w:rsidRPr="001106D5">
        <w:t>4 marks)</w:t>
      </w:r>
    </w:p>
    <w:p w14:paraId="2DD0B196" w14:textId="77777777" w:rsidR="007C47B0" w:rsidRPr="001106D5" w:rsidRDefault="007C47B0" w:rsidP="0015149B">
      <w:pPr>
        <w:ind w:left="1440"/>
        <w:jc w:val="both"/>
      </w:pPr>
    </w:p>
    <w:p w14:paraId="6EE0FE20" w14:textId="78C1F329" w:rsidR="0015149B" w:rsidRPr="001106D5" w:rsidRDefault="0015149B" w:rsidP="0015149B">
      <w:pPr>
        <w:ind w:left="1440"/>
        <w:jc w:val="both"/>
        <w:rPr>
          <w:b/>
          <w:bCs/>
        </w:rPr>
      </w:pPr>
      <w:r w:rsidRPr="001106D5">
        <w:rPr>
          <w:b/>
          <w:bCs/>
        </w:rPr>
        <w:t xml:space="preserve">Sample </w:t>
      </w:r>
      <w:r w:rsidR="00FC6372" w:rsidRPr="001106D5">
        <w:rPr>
          <w:b/>
          <w:bCs/>
        </w:rPr>
        <w:t>output:</w:t>
      </w:r>
    </w:p>
    <w:p w14:paraId="2CF01262" w14:textId="6EF7E183" w:rsidR="00B65411" w:rsidRPr="001106D5" w:rsidRDefault="00B65411" w:rsidP="0015149B">
      <w:pPr>
        <w:ind w:left="1440"/>
        <w:jc w:val="both"/>
      </w:pPr>
      <w:proofErr w:type="spellStart"/>
      <w:r w:rsidRPr="001106D5">
        <w:t>Dept_id</w:t>
      </w:r>
      <w:proofErr w:type="spellEnd"/>
      <w:r w:rsidRPr="001106D5">
        <w:t xml:space="preserve">  </w:t>
      </w:r>
      <w:proofErr w:type="spellStart"/>
      <w:r w:rsidRPr="001106D5">
        <w:t>Dept_name</w:t>
      </w:r>
      <w:proofErr w:type="spellEnd"/>
      <w:r w:rsidRPr="001106D5">
        <w:t xml:space="preserve">  </w:t>
      </w:r>
      <w:proofErr w:type="spellStart"/>
      <w:r w:rsidRPr="001106D5">
        <w:t>Company_Address</w:t>
      </w:r>
      <w:proofErr w:type="spellEnd"/>
      <w:r w:rsidRPr="001106D5">
        <w:t xml:space="preserve">  </w:t>
      </w:r>
      <w:proofErr w:type="spellStart"/>
      <w:r w:rsidRPr="001106D5">
        <w:t>Employee_id</w:t>
      </w:r>
      <w:proofErr w:type="spellEnd"/>
      <w:r w:rsidRPr="001106D5">
        <w:t xml:space="preserve"> </w:t>
      </w:r>
      <w:proofErr w:type="spellStart"/>
      <w:r w:rsidRPr="001106D5">
        <w:t>Employee_name</w:t>
      </w:r>
      <w:proofErr w:type="spellEnd"/>
    </w:p>
    <w:p w14:paraId="043617EB" w14:textId="3CEBD692" w:rsidR="009B2C26" w:rsidRPr="001106D5" w:rsidRDefault="00B65411" w:rsidP="0015149B">
      <w:pPr>
        <w:ind w:left="1440"/>
        <w:jc w:val="both"/>
      </w:pPr>
      <w:r w:rsidRPr="001106D5">
        <w:t>---------</w:t>
      </w:r>
      <w:r w:rsidRPr="001106D5">
        <w:tab/>
        <w:t>------------ ---------------------    -------------- --------------</w:t>
      </w:r>
    </w:p>
    <w:p w14:paraId="4BFA1197" w14:textId="68B678BB" w:rsidR="00B65411" w:rsidRDefault="009B2C26" w:rsidP="0015149B">
      <w:pPr>
        <w:ind w:left="1440"/>
        <w:jc w:val="both"/>
        <w:rPr>
          <w:ins w:id="222" w:author="2028609 SADDAM HUSSAIN" w:date="2021-04-23T10:09:00Z"/>
        </w:rPr>
      </w:pPr>
      <w:r w:rsidRPr="001106D5">
        <w:t>H111</w:t>
      </w:r>
      <w:r w:rsidRPr="001106D5">
        <w:tab/>
        <w:t>HR</w:t>
      </w:r>
      <w:r w:rsidRPr="001106D5">
        <w:tab/>
        <w:t xml:space="preserve">H-123,JP </w:t>
      </w:r>
      <w:proofErr w:type="spellStart"/>
      <w:r w:rsidRPr="001106D5">
        <w:t>nagar</w:t>
      </w:r>
      <w:proofErr w:type="spellEnd"/>
      <w:r w:rsidR="00B65411" w:rsidRPr="001106D5">
        <w:tab/>
      </w:r>
      <w:r w:rsidRPr="001106D5">
        <w:t xml:space="preserve">       113</w:t>
      </w:r>
      <w:r w:rsidRPr="001106D5">
        <w:tab/>
      </w:r>
      <w:r w:rsidRPr="001106D5">
        <w:tab/>
      </w:r>
      <w:r w:rsidR="009D14D5" w:rsidRPr="001106D5">
        <w:t>Stephen</w:t>
      </w:r>
    </w:p>
    <w:p w14:paraId="3DCC1A5E" w14:textId="5A1C6416" w:rsidR="009C4F49" w:rsidRDefault="009C4F49" w:rsidP="009C4F49">
      <w:pPr>
        <w:jc w:val="both"/>
        <w:rPr>
          <w:ins w:id="223" w:author="2028609 SADDAM HUSSAIN" w:date="2021-04-23T10:09:00Z"/>
        </w:rPr>
      </w:pPr>
    </w:p>
    <w:p w14:paraId="0E3874F7" w14:textId="57439FC7" w:rsidR="009C4F49" w:rsidRDefault="009C4F49" w:rsidP="009C4F49">
      <w:pPr>
        <w:jc w:val="both"/>
        <w:rPr>
          <w:ins w:id="224" w:author="2028609 SADDAM HUSSAIN" w:date="2021-04-23T10:10:00Z"/>
        </w:rPr>
      </w:pPr>
      <w:ins w:id="225" w:author="2028609 SADDAM HUSSAIN" w:date="2021-04-23T10:09:00Z">
        <w:r>
          <w:t>ANS:</w:t>
        </w:r>
      </w:ins>
    </w:p>
    <w:p w14:paraId="585567A3" w14:textId="5F75C9F4" w:rsidR="009C4F49" w:rsidRDefault="009C4F49" w:rsidP="009C4F49">
      <w:pPr>
        <w:jc w:val="both"/>
        <w:rPr>
          <w:ins w:id="226" w:author="2028609 SADDAM HUSSAIN" w:date="2021-04-23T10:10:00Z"/>
        </w:rPr>
      </w:pPr>
    </w:p>
    <w:p w14:paraId="44D18B81" w14:textId="453AACD6" w:rsidR="009C4F49" w:rsidRDefault="009C4F49" w:rsidP="009C4F49">
      <w:pPr>
        <w:jc w:val="both"/>
        <w:rPr>
          <w:ins w:id="227" w:author="2028609 SADDAM HUSSAIN" w:date="2021-04-23T10:10:00Z"/>
        </w:rPr>
      </w:pPr>
      <w:ins w:id="228" w:author="2028609 SADDAM HUSSAIN" w:date="2021-04-23T10:10:00Z">
        <w:r w:rsidRPr="009C4F49">
          <w:t xml:space="preserve">select </w:t>
        </w:r>
        <w:proofErr w:type="spellStart"/>
        <w:r w:rsidRPr="009C4F49">
          <w:t>e.Employee_Id</w:t>
        </w:r>
        <w:proofErr w:type="spellEnd"/>
        <w:r w:rsidRPr="009C4F49">
          <w:t xml:space="preserve">, </w:t>
        </w:r>
        <w:proofErr w:type="spellStart"/>
        <w:r w:rsidRPr="009C4F49">
          <w:t>e.Employee_Name</w:t>
        </w:r>
        <w:proofErr w:type="spellEnd"/>
        <w:r w:rsidRPr="009C4F49">
          <w:t xml:space="preserve">, </w:t>
        </w:r>
        <w:proofErr w:type="spellStart"/>
        <w:r w:rsidRPr="009C4F49">
          <w:t>e.DOJ</w:t>
        </w:r>
        <w:proofErr w:type="spellEnd"/>
        <w:r w:rsidRPr="009C4F49">
          <w:t xml:space="preserve">, </w:t>
        </w:r>
        <w:proofErr w:type="spellStart"/>
        <w:r w:rsidRPr="009C4F49">
          <w:t>e.Employee_Address</w:t>
        </w:r>
        <w:proofErr w:type="spellEnd"/>
        <w:r w:rsidRPr="009C4F49">
          <w:t xml:space="preserve">, </w:t>
        </w:r>
        <w:proofErr w:type="spellStart"/>
        <w:r w:rsidRPr="009C4F49">
          <w:t>e.Phone_Num</w:t>
        </w:r>
        <w:proofErr w:type="spellEnd"/>
        <w:r w:rsidRPr="009C4F49">
          <w:t xml:space="preserve">, </w:t>
        </w:r>
        <w:proofErr w:type="spellStart"/>
        <w:r w:rsidRPr="009C4F49">
          <w:t>e.Salary</w:t>
        </w:r>
        <w:proofErr w:type="spellEnd"/>
        <w:r w:rsidRPr="009C4F49">
          <w:t xml:space="preserve">, </w:t>
        </w:r>
        <w:proofErr w:type="spellStart"/>
        <w:r w:rsidRPr="009C4F49">
          <w:t>d.Depart_Id</w:t>
        </w:r>
        <w:proofErr w:type="spellEnd"/>
        <w:r w:rsidRPr="009C4F49">
          <w:t xml:space="preserve">, </w:t>
        </w:r>
        <w:proofErr w:type="spellStart"/>
        <w:r w:rsidRPr="009C4F49">
          <w:t>d.Department_Name</w:t>
        </w:r>
        <w:proofErr w:type="spellEnd"/>
        <w:r w:rsidRPr="009C4F49">
          <w:t xml:space="preserve">, </w:t>
        </w:r>
        <w:proofErr w:type="spellStart"/>
        <w:r w:rsidRPr="009C4F49">
          <w:t>d.Company_Address</w:t>
        </w:r>
        <w:proofErr w:type="spellEnd"/>
        <w:r w:rsidRPr="009C4F49">
          <w:t xml:space="preserve">, </w:t>
        </w:r>
        <w:proofErr w:type="spellStart"/>
        <w:r w:rsidRPr="009C4F49">
          <w:t>d.Employee_id</w:t>
        </w:r>
        <w:proofErr w:type="spellEnd"/>
        <w:r w:rsidRPr="009C4F49">
          <w:t xml:space="preserve"> from </w:t>
        </w:r>
        <w:proofErr w:type="spellStart"/>
        <w:r w:rsidRPr="009C4F49">
          <w:t>Employee_Info</w:t>
        </w:r>
        <w:proofErr w:type="spellEnd"/>
        <w:r w:rsidRPr="009C4F49">
          <w:t xml:space="preserve"> e right join </w:t>
        </w:r>
        <w:proofErr w:type="spellStart"/>
        <w:r w:rsidRPr="009C4F49">
          <w:t>Department_info</w:t>
        </w:r>
        <w:proofErr w:type="spellEnd"/>
        <w:r w:rsidRPr="009C4F49">
          <w:t xml:space="preserve"> d on </w:t>
        </w:r>
        <w:proofErr w:type="spellStart"/>
        <w:r w:rsidRPr="009C4F49">
          <w:t>e.Employee_Id</w:t>
        </w:r>
        <w:proofErr w:type="spellEnd"/>
        <w:r w:rsidRPr="009C4F49">
          <w:t xml:space="preserve"> = </w:t>
        </w:r>
        <w:proofErr w:type="spellStart"/>
        <w:r w:rsidRPr="009C4F49">
          <w:t>d.Employee_Id</w:t>
        </w:r>
        <w:proofErr w:type="spellEnd"/>
        <w:r w:rsidRPr="009C4F49">
          <w:t>;</w:t>
        </w:r>
      </w:ins>
    </w:p>
    <w:p w14:paraId="39B83402" w14:textId="6AAFFEE0" w:rsidR="009C4F49" w:rsidRDefault="009C4F49" w:rsidP="009C4F49">
      <w:pPr>
        <w:jc w:val="both"/>
        <w:rPr>
          <w:ins w:id="229" w:author="2028609 SADDAM HUSSAIN" w:date="2021-04-23T10:10:00Z"/>
        </w:rPr>
      </w:pPr>
    </w:p>
    <w:p w14:paraId="7CD1D986" w14:textId="15295296" w:rsidR="009C4F49" w:rsidRDefault="009C4F49" w:rsidP="009C4F49">
      <w:pPr>
        <w:jc w:val="both"/>
        <w:rPr>
          <w:ins w:id="230" w:author="2028609 SADDAM HUSSAIN" w:date="2021-04-23T10:10:00Z"/>
        </w:rPr>
      </w:pPr>
      <w:ins w:id="231" w:author="2028609 SADDAM HUSSAIN" w:date="2021-04-23T10:10:00Z">
        <w:r>
          <w:rPr>
            <w:noProof/>
          </w:rPr>
          <w:drawing>
            <wp:inline distT="0" distB="0" distL="0" distR="0" wp14:anchorId="08BF4CA6" wp14:editId="2EA1EDB7">
              <wp:extent cx="5731510" cy="9271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27100"/>
                      </a:xfrm>
                      <a:prstGeom prst="rect">
                        <a:avLst/>
                      </a:prstGeom>
                    </pic:spPr>
                  </pic:pic>
                </a:graphicData>
              </a:graphic>
            </wp:inline>
          </w:drawing>
        </w:r>
      </w:ins>
    </w:p>
    <w:p w14:paraId="6D51F472" w14:textId="4CC64796" w:rsidR="009C4F49" w:rsidRDefault="009C4F49" w:rsidP="009C4F49">
      <w:pPr>
        <w:jc w:val="both"/>
        <w:rPr>
          <w:ins w:id="232" w:author="2028609 SADDAM HUSSAIN" w:date="2021-04-23T10:10:00Z"/>
        </w:rPr>
      </w:pPr>
    </w:p>
    <w:p w14:paraId="6DB51716" w14:textId="77777777" w:rsidR="009C4F49" w:rsidRPr="001106D5" w:rsidRDefault="009C4F49">
      <w:pPr>
        <w:jc w:val="both"/>
        <w:pPrChange w:id="233" w:author="2028609 SADDAM HUSSAIN" w:date="2021-04-23T10:09:00Z">
          <w:pPr>
            <w:ind w:left="1440"/>
            <w:jc w:val="both"/>
          </w:pPr>
        </w:pPrChange>
      </w:pPr>
    </w:p>
    <w:p w14:paraId="3FB0D623" w14:textId="77777777" w:rsidR="00B65411" w:rsidRPr="001106D5" w:rsidRDefault="00B65411" w:rsidP="0015149B">
      <w:pPr>
        <w:ind w:left="1440"/>
        <w:jc w:val="both"/>
      </w:pPr>
    </w:p>
    <w:p w14:paraId="34CF5460" w14:textId="14AE0851" w:rsidR="008636D4" w:rsidRDefault="003F548C" w:rsidP="006371D1">
      <w:pPr>
        <w:pStyle w:val="ListParagraph"/>
        <w:numPr>
          <w:ilvl w:val="0"/>
          <w:numId w:val="2"/>
        </w:numPr>
        <w:jc w:val="both"/>
        <w:rPr>
          <w:ins w:id="234" w:author="2028609 SADDAM HUSSAIN" w:date="2021-04-23T09:58:00Z"/>
        </w:rPr>
      </w:pPr>
      <w:r w:rsidRPr="001106D5">
        <w:t xml:space="preserve">Normalization helps to reduce redundancy and complexity. Justify the </w:t>
      </w:r>
      <w:r w:rsidR="00177447" w:rsidRPr="001106D5">
        <w:t>statement explaining</w:t>
      </w:r>
      <w:r w:rsidRPr="001106D5">
        <w:t xml:space="preserve"> 1NF,2NF,3NF with examples.     (10 marks)</w:t>
      </w:r>
    </w:p>
    <w:p w14:paraId="7381DA06" w14:textId="2BF514B8" w:rsidR="00852AB6" w:rsidRDefault="00852AB6" w:rsidP="00852AB6">
      <w:pPr>
        <w:jc w:val="both"/>
        <w:rPr>
          <w:ins w:id="235" w:author="2028609 SADDAM HUSSAIN" w:date="2021-04-23T09:58:00Z"/>
        </w:rPr>
      </w:pPr>
    </w:p>
    <w:p w14:paraId="050C7178" w14:textId="143EE53F" w:rsidR="00852AB6" w:rsidRDefault="00852AB6" w:rsidP="00852AB6">
      <w:pPr>
        <w:jc w:val="both"/>
        <w:rPr>
          <w:ins w:id="236" w:author="2028609 SADDAM HUSSAIN" w:date="2021-04-23T09:58:00Z"/>
        </w:rPr>
      </w:pPr>
      <w:ins w:id="237" w:author="2028609 SADDAM HUSSAIN" w:date="2021-04-23T09:58:00Z">
        <w:r>
          <w:t xml:space="preserve">ANS: </w:t>
        </w:r>
      </w:ins>
    </w:p>
    <w:p w14:paraId="4BED4D45" w14:textId="77777777" w:rsidR="00852AB6" w:rsidRDefault="00852AB6" w:rsidP="00852AB6">
      <w:pPr>
        <w:jc w:val="both"/>
        <w:rPr>
          <w:ins w:id="238" w:author="2028609 SADDAM HUSSAIN" w:date="2021-04-23T09:58:00Z"/>
        </w:rPr>
      </w:pPr>
    </w:p>
    <w:p w14:paraId="3BCC5BB4" w14:textId="77777777" w:rsidR="00852AB6" w:rsidRDefault="00852AB6" w:rsidP="00852AB6">
      <w:pPr>
        <w:rPr>
          <w:ins w:id="239" w:author="2028609 SADDAM HUSSAIN" w:date="2021-04-23T09:58:00Z"/>
        </w:rPr>
      </w:pPr>
      <w:ins w:id="240" w:author="2028609 SADDAM HUSSAIN" w:date="2021-04-23T09:58:00Z">
        <w:r>
          <w:t xml:space="preserve">The Database is the most important part of the project and entire structure has to be handled systematically and the data as well. As the data is perfect or handled properly for any system then it is said that the 70% of the solutions get resolved. For storing the data, databases have to be chosen then the data has to be organized in the database. </w:t>
        </w:r>
      </w:ins>
    </w:p>
    <w:p w14:paraId="29E6CD1A" w14:textId="1B8F4E67" w:rsidR="00852AB6" w:rsidRDefault="00852AB6" w:rsidP="00852AB6">
      <w:pPr>
        <w:rPr>
          <w:ins w:id="241" w:author="2028609 SADDAM HUSSAIN" w:date="2021-04-23T09:58:00Z"/>
        </w:rPr>
      </w:pPr>
      <w:ins w:id="242" w:author="2028609 SADDAM HUSSAIN" w:date="2021-04-23T09:58:00Z">
        <w:r>
          <w:lastRenderedPageBreak/>
          <w:t xml:space="preserve"> So, the entire data process will be organized using the different DB methods. One of them is normalization. Normalization is process through which the data can be organized to avoid or reduce the data redundancy and anomalies of all sorts.</w:t>
        </w:r>
      </w:ins>
      <w:ins w:id="243" w:author="2028609 SADDAM HUSSAIN" w:date="2021-04-23T11:52:00Z">
        <w:r w:rsidR="000B1FDD">
          <w:t xml:space="preserve"> </w:t>
        </w:r>
        <w:r w:rsidR="000B1FDD" w:rsidRPr="000B1FDD">
          <w:t>It aids in the division of large database tables into smaller ones and the establishment of relationships between them. It has the ability to delete redundant data and is simple to incorporate</w:t>
        </w:r>
        <w:r w:rsidR="000B1FDD">
          <w:t xml:space="preserve">, </w:t>
        </w:r>
        <w:r w:rsidR="000B1FDD" w:rsidRPr="000B1FDD">
          <w:t>manipulate</w:t>
        </w:r>
      </w:ins>
      <w:ins w:id="244" w:author="2028609 SADDAM HUSSAIN" w:date="2021-04-23T11:53:00Z">
        <w:r w:rsidR="000B1FDD">
          <w:t xml:space="preserve"> and</w:t>
        </w:r>
      </w:ins>
      <w:ins w:id="245" w:author="2028609 SADDAM HUSSAIN" w:date="2021-04-23T11:52:00Z">
        <w:r w:rsidR="000B1FDD">
          <w:t xml:space="preserve"> delete</w:t>
        </w:r>
        <w:r w:rsidR="000B1FDD" w:rsidRPr="000B1FDD">
          <w:t>.</w:t>
        </w:r>
      </w:ins>
      <w:ins w:id="246" w:author="2028609 SADDAM HUSSAIN" w:date="2021-04-23T09:58:00Z">
        <w:r>
          <w:t xml:space="preserve"> There are 3 types of anomalies found when we don’t follow the normalization and they are insert, delete, update anomalies. </w:t>
        </w:r>
      </w:ins>
    </w:p>
    <w:p w14:paraId="16572794" w14:textId="63BF7F30" w:rsidR="00852AB6" w:rsidRDefault="00852AB6" w:rsidP="00852AB6">
      <w:pPr>
        <w:rPr>
          <w:ins w:id="247" w:author="2028609 SADDAM HUSSAIN" w:date="2021-04-23T11:53:00Z"/>
        </w:rPr>
      </w:pPr>
    </w:p>
    <w:p w14:paraId="28961708" w14:textId="15100AF9" w:rsidR="00852AB6" w:rsidRDefault="001D24BF" w:rsidP="00852AB6">
      <w:pPr>
        <w:rPr>
          <w:ins w:id="248" w:author="2028609 SADDAM HUSSAIN" w:date="2021-04-23T10:54:00Z"/>
        </w:rPr>
      </w:pPr>
      <w:ins w:id="249" w:author="2028609 SADDAM HUSSAIN" w:date="2021-04-23T10:54:00Z">
        <w:r>
          <w:t>S</w:t>
        </w:r>
      </w:ins>
      <w:ins w:id="250" w:author="2028609 SADDAM HUSSAIN" w:date="2021-04-23T10:55:00Z">
        <w:r>
          <w:t>ix</w:t>
        </w:r>
      </w:ins>
      <w:ins w:id="251" w:author="2028609 SADDAM HUSSAIN" w:date="2021-04-23T09:58:00Z">
        <w:r w:rsidR="00852AB6">
          <w:t xml:space="preserve"> different forms</w:t>
        </w:r>
      </w:ins>
      <w:ins w:id="252" w:author="2028609 SADDAM HUSSAIN" w:date="2021-04-23T10:54:00Z">
        <w:r>
          <w:t>:</w:t>
        </w:r>
      </w:ins>
    </w:p>
    <w:p w14:paraId="3B352614" w14:textId="6C52C41F" w:rsidR="001D24BF" w:rsidRDefault="001D24BF">
      <w:pPr>
        <w:pStyle w:val="ListParagraph"/>
        <w:numPr>
          <w:ilvl w:val="0"/>
          <w:numId w:val="5"/>
        </w:numPr>
        <w:rPr>
          <w:ins w:id="253" w:author="2028609 SADDAM HUSSAIN" w:date="2021-04-23T10:54:00Z"/>
        </w:rPr>
        <w:pPrChange w:id="254" w:author="2028609 SADDAM HUSSAIN" w:date="2021-04-23T10:55:00Z">
          <w:pPr/>
        </w:pPrChange>
      </w:pPr>
      <w:ins w:id="255" w:author="2028609 SADDAM HUSSAIN" w:date="2021-04-23T10:54:00Z">
        <w:r>
          <w:t>1NF</w:t>
        </w:r>
      </w:ins>
    </w:p>
    <w:p w14:paraId="3E3ACC94" w14:textId="3D801654" w:rsidR="001D24BF" w:rsidRDefault="001D24BF">
      <w:pPr>
        <w:pStyle w:val="ListParagraph"/>
        <w:numPr>
          <w:ilvl w:val="0"/>
          <w:numId w:val="5"/>
        </w:numPr>
        <w:rPr>
          <w:ins w:id="256" w:author="2028609 SADDAM HUSSAIN" w:date="2021-04-23T10:54:00Z"/>
        </w:rPr>
        <w:pPrChange w:id="257" w:author="2028609 SADDAM HUSSAIN" w:date="2021-04-23T10:55:00Z">
          <w:pPr/>
        </w:pPrChange>
      </w:pPr>
      <w:ins w:id="258" w:author="2028609 SADDAM HUSSAIN" w:date="2021-04-23T10:54:00Z">
        <w:r>
          <w:t>2NF</w:t>
        </w:r>
      </w:ins>
    </w:p>
    <w:p w14:paraId="75E5636A" w14:textId="69320FFD" w:rsidR="001D24BF" w:rsidRDefault="001D24BF">
      <w:pPr>
        <w:pStyle w:val="ListParagraph"/>
        <w:numPr>
          <w:ilvl w:val="0"/>
          <w:numId w:val="5"/>
        </w:numPr>
        <w:rPr>
          <w:ins w:id="259" w:author="2028609 SADDAM HUSSAIN" w:date="2021-04-23T10:54:00Z"/>
        </w:rPr>
        <w:pPrChange w:id="260" w:author="2028609 SADDAM HUSSAIN" w:date="2021-04-23T10:55:00Z">
          <w:pPr/>
        </w:pPrChange>
      </w:pPr>
      <w:ins w:id="261" w:author="2028609 SADDAM HUSSAIN" w:date="2021-04-23T10:54:00Z">
        <w:r>
          <w:t>3NF</w:t>
        </w:r>
      </w:ins>
    </w:p>
    <w:p w14:paraId="409C4BCE" w14:textId="54EF1577" w:rsidR="001D24BF" w:rsidRDefault="001D24BF">
      <w:pPr>
        <w:pStyle w:val="ListParagraph"/>
        <w:numPr>
          <w:ilvl w:val="0"/>
          <w:numId w:val="5"/>
        </w:numPr>
        <w:rPr>
          <w:ins w:id="262" w:author="2028609 SADDAM HUSSAIN" w:date="2021-04-23T10:54:00Z"/>
        </w:rPr>
        <w:pPrChange w:id="263" w:author="2028609 SADDAM HUSSAIN" w:date="2021-04-23T10:55:00Z">
          <w:pPr/>
        </w:pPrChange>
      </w:pPr>
      <w:ins w:id="264" w:author="2028609 SADDAM HUSSAIN" w:date="2021-04-23T10:54:00Z">
        <w:r>
          <w:t>BCNF</w:t>
        </w:r>
      </w:ins>
    </w:p>
    <w:p w14:paraId="73174C65" w14:textId="5C511C34" w:rsidR="001D24BF" w:rsidRDefault="001D24BF">
      <w:pPr>
        <w:pStyle w:val="ListParagraph"/>
        <w:numPr>
          <w:ilvl w:val="0"/>
          <w:numId w:val="5"/>
        </w:numPr>
        <w:rPr>
          <w:ins w:id="265" w:author="2028609 SADDAM HUSSAIN" w:date="2021-04-23T10:54:00Z"/>
        </w:rPr>
        <w:pPrChange w:id="266" w:author="2028609 SADDAM HUSSAIN" w:date="2021-04-23T10:55:00Z">
          <w:pPr/>
        </w:pPrChange>
      </w:pPr>
      <w:ins w:id="267" w:author="2028609 SADDAM HUSSAIN" w:date="2021-04-23T10:54:00Z">
        <w:r>
          <w:t>4NF</w:t>
        </w:r>
      </w:ins>
    </w:p>
    <w:p w14:paraId="2EB3CF75" w14:textId="38E75D14" w:rsidR="001D24BF" w:rsidRDefault="001D24BF">
      <w:pPr>
        <w:pStyle w:val="ListParagraph"/>
        <w:numPr>
          <w:ilvl w:val="0"/>
          <w:numId w:val="5"/>
        </w:numPr>
        <w:rPr>
          <w:ins w:id="268" w:author="2028609 SADDAM HUSSAIN" w:date="2021-04-23T10:54:00Z"/>
        </w:rPr>
        <w:pPrChange w:id="269" w:author="2028609 SADDAM HUSSAIN" w:date="2021-04-23T10:55:00Z">
          <w:pPr/>
        </w:pPrChange>
      </w:pPr>
      <w:ins w:id="270" w:author="2028609 SADDAM HUSSAIN" w:date="2021-04-23T10:54:00Z">
        <w:r>
          <w:t>5NF</w:t>
        </w:r>
      </w:ins>
    </w:p>
    <w:p w14:paraId="5A988D98" w14:textId="77777777" w:rsidR="001D24BF" w:rsidRDefault="001D24BF" w:rsidP="00852AB6">
      <w:pPr>
        <w:rPr>
          <w:ins w:id="271" w:author="2028609 SADDAM HUSSAIN" w:date="2021-04-23T09:58:00Z"/>
        </w:rPr>
      </w:pPr>
    </w:p>
    <w:p w14:paraId="20FE6593" w14:textId="2083A4E9" w:rsidR="00852AB6" w:rsidRDefault="00852AB6" w:rsidP="00852AB6">
      <w:pPr>
        <w:rPr>
          <w:ins w:id="272" w:author="2028609 SADDAM HUSSAIN" w:date="2021-04-23T10:55:00Z"/>
        </w:rPr>
      </w:pPr>
      <w:ins w:id="273" w:author="2028609 SADDAM HUSSAIN" w:date="2021-04-23T09:58:00Z">
        <w:r w:rsidRPr="001D24BF">
          <w:rPr>
            <w:b/>
            <w:bCs/>
            <w:rPrChange w:id="274" w:author="2028609 SADDAM HUSSAIN" w:date="2021-04-23T10:55:00Z">
              <w:rPr/>
            </w:rPrChange>
          </w:rPr>
          <w:t>1NF</w:t>
        </w:r>
        <w:r>
          <w:t xml:space="preserve"> – First Normal form:  According to the first rule, the data in any column must have an atomic value (single value) only, i.e., the column attribute </w:t>
        </w:r>
      </w:ins>
      <w:ins w:id="275" w:author="2028609 SADDAM HUSSAIN" w:date="2021-04-23T10:11:00Z">
        <w:r w:rsidR="009C4F49">
          <w:t>cannot</w:t>
        </w:r>
      </w:ins>
      <w:ins w:id="276" w:author="2028609 SADDAM HUSSAIN" w:date="2021-04-23T09:58:00Z">
        <w:r>
          <w:t xml:space="preserve"> hold multiple values in any table.</w:t>
        </w:r>
      </w:ins>
    </w:p>
    <w:p w14:paraId="755A3783" w14:textId="77777777" w:rsidR="001D24BF" w:rsidRDefault="001D24BF" w:rsidP="00852AB6">
      <w:pPr>
        <w:rPr>
          <w:ins w:id="277" w:author="2028609 SADDAM HUSSAIN" w:date="2021-04-23T09:58:00Z"/>
        </w:rPr>
      </w:pPr>
    </w:p>
    <w:tbl>
      <w:tblPr>
        <w:tblStyle w:val="TableGrid"/>
        <w:tblW w:w="0" w:type="auto"/>
        <w:tblLook w:val="04A0" w:firstRow="1" w:lastRow="0" w:firstColumn="1" w:lastColumn="0" w:noHBand="0" w:noVBand="1"/>
      </w:tblPr>
      <w:tblGrid>
        <w:gridCol w:w="3005"/>
        <w:gridCol w:w="3005"/>
        <w:gridCol w:w="3006"/>
      </w:tblGrid>
      <w:tr w:rsidR="00852AB6" w14:paraId="6AEC74EE" w14:textId="77777777" w:rsidTr="001C5BB4">
        <w:trPr>
          <w:ins w:id="278" w:author="2028609 SADDAM HUSSAIN" w:date="2021-04-23T09:58:00Z"/>
        </w:trPr>
        <w:tc>
          <w:tcPr>
            <w:tcW w:w="3005" w:type="dxa"/>
          </w:tcPr>
          <w:p w14:paraId="5A8B7FCF" w14:textId="77777777" w:rsidR="00852AB6" w:rsidRPr="00052836" w:rsidRDefault="00852AB6" w:rsidP="001C5BB4">
            <w:pPr>
              <w:rPr>
                <w:ins w:id="279" w:author="2028609 SADDAM HUSSAIN" w:date="2021-04-23T09:58:00Z"/>
                <w:b/>
                <w:bCs/>
              </w:rPr>
            </w:pPr>
            <w:ins w:id="280" w:author="2028609 SADDAM HUSSAIN" w:date="2021-04-23T09:58:00Z">
              <w:r w:rsidRPr="00052836">
                <w:rPr>
                  <w:b/>
                  <w:bCs/>
                </w:rPr>
                <w:t>FirstName</w:t>
              </w:r>
            </w:ins>
          </w:p>
        </w:tc>
        <w:tc>
          <w:tcPr>
            <w:tcW w:w="3005" w:type="dxa"/>
          </w:tcPr>
          <w:p w14:paraId="34B30603" w14:textId="77777777" w:rsidR="00852AB6" w:rsidRPr="00052836" w:rsidRDefault="00852AB6" w:rsidP="001C5BB4">
            <w:pPr>
              <w:rPr>
                <w:ins w:id="281" w:author="2028609 SADDAM HUSSAIN" w:date="2021-04-23T09:58:00Z"/>
                <w:b/>
                <w:bCs/>
              </w:rPr>
            </w:pPr>
            <w:proofErr w:type="spellStart"/>
            <w:ins w:id="282" w:author="2028609 SADDAM HUSSAIN" w:date="2021-04-23T09:58:00Z">
              <w:r w:rsidRPr="00052836">
                <w:rPr>
                  <w:b/>
                  <w:bCs/>
                </w:rPr>
                <w:t>LastName</w:t>
              </w:r>
              <w:proofErr w:type="spellEnd"/>
            </w:ins>
          </w:p>
        </w:tc>
        <w:tc>
          <w:tcPr>
            <w:tcW w:w="3006" w:type="dxa"/>
          </w:tcPr>
          <w:p w14:paraId="52FA6473" w14:textId="77777777" w:rsidR="00852AB6" w:rsidRPr="00052836" w:rsidRDefault="00852AB6" w:rsidP="001C5BB4">
            <w:pPr>
              <w:rPr>
                <w:ins w:id="283" w:author="2028609 SADDAM HUSSAIN" w:date="2021-04-23T09:58:00Z"/>
                <w:b/>
                <w:bCs/>
              </w:rPr>
            </w:pPr>
            <w:ins w:id="284" w:author="2028609 SADDAM HUSSAIN" w:date="2021-04-23T09:58:00Z">
              <w:r w:rsidRPr="00052836">
                <w:rPr>
                  <w:b/>
                  <w:bCs/>
                </w:rPr>
                <w:t>Knowledge</w:t>
              </w:r>
            </w:ins>
          </w:p>
        </w:tc>
      </w:tr>
      <w:tr w:rsidR="00852AB6" w14:paraId="33BA8D4D" w14:textId="77777777" w:rsidTr="001C5BB4">
        <w:trPr>
          <w:ins w:id="285" w:author="2028609 SADDAM HUSSAIN" w:date="2021-04-23T09:58:00Z"/>
        </w:trPr>
        <w:tc>
          <w:tcPr>
            <w:tcW w:w="3005" w:type="dxa"/>
          </w:tcPr>
          <w:p w14:paraId="0C4EB08C" w14:textId="77777777" w:rsidR="00852AB6" w:rsidRDefault="00852AB6" w:rsidP="001C5BB4">
            <w:pPr>
              <w:rPr>
                <w:ins w:id="286" w:author="2028609 SADDAM HUSSAIN" w:date="2021-04-23T09:58:00Z"/>
              </w:rPr>
            </w:pPr>
            <w:ins w:id="287" w:author="2028609 SADDAM HUSSAIN" w:date="2021-04-23T09:58:00Z">
              <w:r>
                <w:t>John</w:t>
              </w:r>
            </w:ins>
          </w:p>
        </w:tc>
        <w:tc>
          <w:tcPr>
            <w:tcW w:w="3005" w:type="dxa"/>
          </w:tcPr>
          <w:p w14:paraId="41D7957E" w14:textId="77777777" w:rsidR="00852AB6" w:rsidRDefault="00852AB6" w:rsidP="001C5BB4">
            <w:pPr>
              <w:rPr>
                <w:ins w:id="288" w:author="2028609 SADDAM HUSSAIN" w:date="2021-04-23T09:58:00Z"/>
              </w:rPr>
            </w:pPr>
            <w:ins w:id="289" w:author="2028609 SADDAM HUSSAIN" w:date="2021-04-23T09:58:00Z">
              <w:r>
                <w:t>Wick</w:t>
              </w:r>
            </w:ins>
          </w:p>
        </w:tc>
        <w:tc>
          <w:tcPr>
            <w:tcW w:w="3006" w:type="dxa"/>
          </w:tcPr>
          <w:p w14:paraId="068EEA2E" w14:textId="77777777" w:rsidR="00852AB6" w:rsidRDefault="00852AB6" w:rsidP="001C5BB4">
            <w:pPr>
              <w:rPr>
                <w:ins w:id="290" w:author="2028609 SADDAM HUSSAIN" w:date="2021-04-23T09:58:00Z"/>
              </w:rPr>
            </w:pPr>
            <w:ins w:id="291" w:author="2028609 SADDAM HUSSAIN" w:date="2021-04-23T09:58:00Z">
              <w:r>
                <w:t>C++, JAVA</w:t>
              </w:r>
            </w:ins>
          </w:p>
        </w:tc>
      </w:tr>
      <w:tr w:rsidR="00852AB6" w14:paraId="59A4CC6B" w14:textId="77777777" w:rsidTr="001C5BB4">
        <w:trPr>
          <w:ins w:id="292" w:author="2028609 SADDAM HUSSAIN" w:date="2021-04-23T09:58:00Z"/>
        </w:trPr>
        <w:tc>
          <w:tcPr>
            <w:tcW w:w="3005" w:type="dxa"/>
          </w:tcPr>
          <w:p w14:paraId="16CB8B5B" w14:textId="77777777" w:rsidR="00852AB6" w:rsidRDefault="00852AB6" w:rsidP="001C5BB4">
            <w:pPr>
              <w:rPr>
                <w:ins w:id="293" w:author="2028609 SADDAM HUSSAIN" w:date="2021-04-23T09:58:00Z"/>
              </w:rPr>
            </w:pPr>
            <w:ins w:id="294" w:author="2028609 SADDAM HUSSAIN" w:date="2021-04-23T09:58:00Z">
              <w:r>
                <w:t>Sam</w:t>
              </w:r>
            </w:ins>
          </w:p>
        </w:tc>
        <w:tc>
          <w:tcPr>
            <w:tcW w:w="3005" w:type="dxa"/>
          </w:tcPr>
          <w:p w14:paraId="19ADE75F" w14:textId="77777777" w:rsidR="00852AB6" w:rsidRDefault="00852AB6" w:rsidP="001C5BB4">
            <w:pPr>
              <w:rPr>
                <w:ins w:id="295" w:author="2028609 SADDAM HUSSAIN" w:date="2021-04-23T09:58:00Z"/>
              </w:rPr>
            </w:pPr>
            <w:ins w:id="296" w:author="2028609 SADDAM HUSSAIN" w:date="2021-04-23T09:58:00Z">
              <w:r>
                <w:t>Curran</w:t>
              </w:r>
            </w:ins>
          </w:p>
        </w:tc>
        <w:tc>
          <w:tcPr>
            <w:tcW w:w="3006" w:type="dxa"/>
          </w:tcPr>
          <w:p w14:paraId="3F91DBAA" w14:textId="77777777" w:rsidR="00852AB6" w:rsidRDefault="00852AB6" w:rsidP="001C5BB4">
            <w:pPr>
              <w:rPr>
                <w:ins w:id="297" w:author="2028609 SADDAM HUSSAIN" w:date="2021-04-23T09:58:00Z"/>
              </w:rPr>
            </w:pPr>
            <w:ins w:id="298" w:author="2028609 SADDAM HUSSAIN" w:date="2021-04-23T09:58:00Z">
              <w:r>
                <w:t>Python</w:t>
              </w:r>
            </w:ins>
          </w:p>
        </w:tc>
      </w:tr>
      <w:tr w:rsidR="00852AB6" w14:paraId="74C3D762" w14:textId="77777777" w:rsidTr="001C5BB4">
        <w:trPr>
          <w:ins w:id="299" w:author="2028609 SADDAM HUSSAIN" w:date="2021-04-23T09:58:00Z"/>
        </w:trPr>
        <w:tc>
          <w:tcPr>
            <w:tcW w:w="3005" w:type="dxa"/>
          </w:tcPr>
          <w:p w14:paraId="2242FF89" w14:textId="77777777" w:rsidR="00852AB6" w:rsidRDefault="00852AB6" w:rsidP="001C5BB4">
            <w:pPr>
              <w:rPr>
                <w:ins w:id="300" w:author="2028609 SADDAM HUSSAIN" w:date="2021-04-23T09:58:00Z"/>
              </w:rPr>
            </w:pPr>
            <w:ins w:id="301" w:author="2028609 SADDAM HUSSAIN" w:date="2021-04-23T09:58:00Z">
              <w:r>
                <w:t>Huge</w:t>
              </w:r>
            </w:ins>
          </w:p>
        </w:tc>
        <w:tc>
          <w:tcPr>
            <w:tcW w:w="3005" w:type="dxa"/>
          </w:tcPr>
          <w:p w14:paraId="7F51FC5D" w14:textId="77777777" w:rsidR="00852AB6" w:rsidRDefault="00852AB6" w:rsidP="001C5BB4">
            <w:pPr>
              <w:rPr>
                <w:ins w:id="302" w:author="2028609 SADDAM HUSSAIN" w:date="2021-04-23T09:58:00Z"/>
              </w:rPr>
            </w:pPr>
            <w:ins w:id="303" w:author="2028609 SADDAM HUSSAIN" w:date="2021-04-23T09:58:00Z">
              <w:r>
                <w:t>Philips</w:t>
              </w:r>
            </w:ins>
          </w:p>
        </w:tc>
        <w:tc>
          <w:tcPr>
            <w:tcW w:w="3006" w:type="dxa"/>
          </w:tcPr>
          <w:p w14:paraId="074B7493" w14:textId="77777777" w:rsidR="00852AB6" w:rsidRDefault="00852AB6" w:rsidP="001C5BB4">
            <w:pPr>
              <w:rPr>
                <w:ins w:id="304" w:author="2028609 SADDAM HUSSAIN" w:date="2021-04-23T09:58:00Z"/>
              </w:rPr>
            </w:pPr>
            <w:ins w:id="305" w:author="2028609 SADDAM HUSSAIN" w:date="2021-04-23T09:58:00Z">
              <w:r>
                <w:t>JAVA, PYTHON</w:t>
              </w:r>
            </w:ins>
          </w:p>
        </w:tc>
      </w:tr>
    </w:tbl>
    <w:p w14:paraId="182ABC58" w14:textId="77777777" w:rsidR="00852AB6" w:rsidRDefault="00852AB6" w:rsidP="00852AB6">
      <w:pPr>
        <w:rPr>
          <w:ins w:id="306" w:author="2028609 SADDAM HUSSAIN" w:date="2021-04-23T09:58:00Z"/>
        </w:rPr>
      </w:pPr>
    </w:p>
    <w:p w14:paraId="3A884B9E" w14:textId="679C9E29" w:rsidR="00852AB6" w:rsidRDefault="00852AB6" w:rsidP="00852AB6">
      <w:pPr>
        <w:rPr>
          <w:ins w:id="307" w:author="2028609 SADDAM HUSSAIN" w:date="2021-04-23T10:55:00Z"/>
        </w:rPr>
      </w:pPr>
      <w:ins w:id="308" w:author="2028609 SADDAM HUSSAIN" w:date="2021-04-23T09:58:00Z">
        <w:r>
          <w:t>The above e.g., is not 1NF as the knowledge column has more than one value. So, we need to convert it to 1NF.</w:t>
        </w:r>
      </w:ins>
    </w:p>
    <w:p w14:paraId="7E6C6C4C" w14:textId="77777777" w:rsidR="001D24BF" w:rsidRDefault="001D24BF" w:rsidP="00852AB6">
      <w:pPr>
        <w:rPr>
          <w:ins w:id="309" w:author="2028609 SADDAM HUSSAIN" w:date="2021-04-23T09:58:00Z"/>
        </w:rPr>
      </w:pPr>
    </w:p>
    <w:tbl>
      <w:tblPr>
        <w:tblStyle w:val="TableGrid"/>
        <w:tblW w:w="0" w:type="auto"/>
        <w:tblLook w:val="04A0" w:firstRow="1" w:lastRow="0" w:firstColumn="1" w:lastColumn="0" w:noHBand="0" w:noVBand="1"/>
      </w:tblPr>
      <w:tblGrid>
        <w:gridCol w:w="3005"/>
        <w:gridCol w:w="3005"/>
        <w:gridCol w:w="3006"/>
      </w:tblGrid>
      <w:tr w:rsidR="00852AB6" w14:paraId="48163B83" w14:textId="77777777" w:rsidTr="001C5BB4">
        <w:trPr>
          <w:ins w:id="310" w:author="2028609 SADDAM HUSSAIN" w:date="2021-04-23T09:58:00Z"/>
        </w:trPr>
        <w:tc>
          <w:tcPr>
            <w:tcW w:w="3005" w:type="dxa"/>
          </w:tcPr>
          <w:p w14:paraId="19C9C976" w14:textId="77777777" w:rsidR="00852AB6" w:rsidRDefault="00852AB6" w:rsidP="001C5BB4">
            <w:pPr>
              <w:rPr>
                <w:ins w:id="311" w:author="2028609 SADDAM HUSSAIN" w:date="2021-04-23T09:58:00Z"/>
              </w:rPr>
            </w:pPr>
            <w:ins w:id="312" w:author="2028609 SADDAM HUSSAIN" w:date="2021-04-23T09:58:00Z">
              <w:r w:rsidRPr="00052836">
                <w:rPr>
                  <w:b/>
                  <w:bCs/>
                </w:rPr>
                <w:t>FirstName</w:t>
              </w:r>
            </w:ins>
          </w:p>
        </w:tc>
        <w:tc>
          <w:tcPr>
            <w:tcW w:w="3005" w:type="dxa"/>
          </w:tcPr>
          <w:p w14:paraId="6D427E45" w14:textId="77777777" w:rsidR="00852AB6" w:rsidRDefault="00852AB6" w:rsidP="001C5BB4">
            <w:pPr>
              <w:rPr>
                <w:ins w:id="313" w:author="2028609 SADDAM HUSSAIN" w:date="2021-04-23T09:58:00Z"/>
              </w:rPr>
            </w:pPr>
            <w:proofErr w:type="spellStart"/>
            <w:ins w:id="314" w:author="2028609 SADDAM HUSSAIN" w:date="2021-04-23T09:58:00Z">
              <w:r w:rsidRPr="00052836">
                <w:rPr>
                  <w:b/>
                  <w:bCs/>
                </w:rPr>
                <w:t>LastName</w:t>
              </w:r>
              <w:proofErr w:type="spellEnd"/>
            </w:ins>
          </w:p>
        </w:tc>
        <w:tc>
          <w:tcPr>
            <w:tcW w:w="3006" w:type="dxa"/>
          </w:tcPr>
          <w:p w14:paraId="2AF30512" w14:textId="77777777" w:rsidR="00852AB6" w:rsidRDefault="00852AB6" w:rsidP="001C5BB4">
            <w:pPr>
              <w:rPr>
                <w:ins w:id="315" w:author="2028609 SADDAM HUSSAIN" w:date="2021-04-23T09:58:00Z"/>
              </w:rPr>
            </w:pPr>
            <w:ins w:id="316" w:author="2028609 SADDAM HUSSAIN" w:date="2021-04-23T09:58:00Z">
              <w:r w:rsidRPr="00052836">
                <w:rPr>
                  <w:b/>
                  <w:bCs/>
                </w:rPr>
                <w:t>Knowledge</w:t>
              </w:r>
            </w:ins>
          </w:p>
        </w:tc>
      </w:tr>
      <w:tr w:rsidR="00852AB6" w14:paraId="3ACC4F1B" w14:textId="77777777" w:rsidTr="001C5BB4">
        <w:trPr>
          <w:ins w:id="317" w:author="2028609 SADDAM HUSSAIN" w:date="2021-04-23T09:58:00Z"/>
        </w:trPr>
        <w:tc>
          <w:tcPr>
            <w:tcW w:w="3005" w:type="dxa"/>
          </w:tcPr>
          <w:p w14:paraId="17F5DE5E" w14:textId="77777777" w:rsidR="00852AB6" w:rsidRDefault="00852AB6" w:rsidP="001C5BB4">
            <w:pPr>
              <w:rPr>
                <w:ins w:id="318" w:author="2028609 SADDAM HUSSAIN" w:date="2021-04-23T09:58:00Z"/>
              </w:rPr>
            </w:pPr>
            <w:ins w:id="319" w:author="2028609 SADDAM HUSSAIN" w:date="2021-04-23T09:58:00Z">
              <w:r>
                <w:t>John</w:t>
              </w:r>
            </w:ins>
          </w:p>
        </w:tc>
        <w:tc>
          <w:tcPr>
            <w:tcW w:w="3005" w:type="dxa"/>
          </w:tcPr>
          <w:p w14:paraId="4E608474" w14:textId="77777777" w:rsidR="00852AB6" w:rsidRDefault="00852AB6" w:rsidP="001C5BB4">
            <w:pPr>
              <w:rPr>
                <w:ins w:id="320" w:author="2028609 SADDAM HUSSAIN" w:date="2021-04-23T09:58:00Z"/>
              </w:rPr>
            </w:pPr>
            <w:ins w:id="321" w:author="2028609 SADDAM HUSSAIN" w:date="2021-04-23T09:58:00Z">
              <w:r>
                <w:t>Wick</w:t>
              </w:r>
            </w:ins>
          </w:p>
        </w:tc>
        <w:tc>
          <w:tcPr>
            <w:tcW w:w="3006" w:type="dxa"/>
          </w:tcPr>
          <w:p w14:paraId="67C63AD8" w14:textId="77777777" w:rsidR="00852AB6" w:rsidRDefault="00852AB6" w:rsidP="001C5BB4">
            <w:pPr>
              <w:rPr>
                <w:ins w:id="322" w:author="2028609 SADDAM HUSSAIN" w:date="2021-04-23T09:58:00Z"/>
              </w:rPr>
            </w:pPr>
            <w:ins w:id="323" w:author="2028609 SADDAM HUSSAIN" w:date="2021-04-23T09:58:00Z">
              <w:r>
                <w:t>C++</w:t>
              </w:r>
            </w:ins>
          </w:p>
        </w:tc>
      </w:tr>
      <w:tr w:rsidR="00852AB6" w14:paraId="549899CF" w14:textId="77777777" w:rsidTr="001C5BB4">
        <w:trPr>
          <w:ins w:id="324" w:author="2028609 SADDAM HUSSAIN" w:date="2021-04-23T09:58:00Z"/>
        </w:trPr>
        <w:tc>
          <w:tcPr>
            <w:tcW w:w="3005" w:type="dxa"/>
          </w:tcPr>
          <w:p w14:paraId="4B038218" w14:textId="77777777" w:rsidR="00852AB6" w:rsidRDefault="00852AB6" w:rsidP="001C5BB4">
            <w:pPr>
              <w:rPr>
                <w:ins w:id="325" w:author="2028609 SADDAM HUSSAIN" w:date="2021-04-23T09:58:00Z"/>
              </w:rPr>
            </w:pPr>
            <w:ins w:id="326" w:author="2028609 SADDAM HUSSAIN" w:date="2021-04-23T09:58:00Z">
              <w:r>
                <w:t>John</w:t>
              </w:r>
            </w:ins>
          </w:p>
        </w:tc>
        <w:tc>
          <w:tcPr>
            <w:tcW w:w="3005" w:type="dxa"/>
          </w:tcPr>
          <w:p w14:paraId="60A2B0E7" w14:textId="77777777" w:rsidR="00852AB6" w:rsidRDefault="00852AB6" w:rsidP="001C5BB4">
            <w:pPr>
              <w:rPr>
                <w:ins w:id="327" w:author="2028609 SADDAM HUSSAIN" w:date="2021-04-23T09:58:00Z"/>
              </w:rPr>
            </w:pPr>
            <w:ins w:id="328" w:author="2028609 SADDAM HUSSAIN" w:date="2021-04-23T09:58:00Z">
              <w:r>
                <w:t>Wick</w:t>
              </w:r>
            </w:ins>
          </w:p>
        </w:tc>
        <w:tc>
          <w:tcPr>
            <w:tcW w:w="3006" w:type="dxa"/>
          </w:tcPr>
          <w:p w14:paraId="5C69741E" w14:textId="77777777" w:rsidR="00852AB6" w:rsidRDefault="00852AB6" w:rsidP="001C5BB4">
            <w:pPr>
              <w:rPr>
                <w:ins w:id="329" w:author="2028609 SADDAM HUSSAIN" w:date="2021-04-23T09:58:00Z"/>
              </w:rPr>
            </w:pPr>
            <w:ins w:id="330" w:author="2028609 SADDAM HUSSAIN" w:date="2021-04-23T09:58:00Z">
              <w:r>
                <w:t>JAVA</w:t>
              </w:r>
            </w:ins>
          </w:p>
        </w:tc>
      </w:tr>
      <w:tr w:rsidR="00852AB6" w14:paraId="44EB7B0A" w14:textId="77777777" w:rsidTr="001C5BB4">
        <w:trPr>
          <w:ins w:id="331" w:author="2028609 SADDAM HUSSAIN" w:date="2021-04-23T09:58:00Z"/>
        </w:trPr>
        <w:tc>
          <w:tcPr>
            <w:tcW w:w="3005" w:type="dxa"/>
          </w:tcPr>
          <w:p w14:paraId="7D517E26" w14:textId="77777777" w:rsidR="00852AB6" w:rsidRDefault="00852AB6" w:rsidP="001C5BB4">
            <w:pPr>
              <w:rPr>
                <w:ins w:id="332" w:author="2028609 SADDAM HUSSAIN" w:date="2021-04-23T09:58:00Z"/>
              </w:rPr>
            </w:pPr>
            <w:ins w:id="333" w:author="2028609 SADDAM HUSSAIN" w:date="2021-04-23T09:58:00Z">
              <w:r>
                <w:t>Sam</w:t>
              </w:r>
            </w:ins>
          </w:p>
        </w:tc>
        <w:tc>
          <w:tcPr>
            <w:tcW w:w="3005" w:type="dxa"/>
          </w:tcPr>
          <w:p w14:paraId="3A6183D9" w14:textId="77777777" w:rsidR="00852AB6" w:rsidRDefault="00852AB6" w:rsidP="001C5BB4">
            <w:pPr>
              <w:rPr>
                <w:ins w:id="334" w:author="2028609 SADDAM HUSSAIN" w:date="2021-04-23T09:58:00Z"/>
              </w:rPr>
            </w:pPr>
            <w:ins w:id="335" w:author="2028609 SADDAM HUSSAIN" w:date="2021-04-23T09:58:00Z">
              <w:r>
                <w:t>Curran</w:t>
              </w:r>
            </w:ins>
          </w:p>
        </w:tc>
        <w:tc>
          <w:tcPr>
            <w:tcW w:w="3006" w:type="dxa"/>
          </w:tcPr>
          <w:p w14:paraId="4A0BE20A" w14:textId="77777777" w:rsidR="00852AB6" w:rsidRDefault="00852AB6" w:rsidP="001C5BB4">
            <w:pPr>
              <w:rPr>
                <w:ins w:id="336" w:author="2028609 SADDAM HUSSAIN" w:date="2021-04-23T09:58:00Z"/>
              </w:rPr>
            </w:pPr>
            <w:ins w:id="337" w:author="2028609 SADDAM HUSSAIN" w:date="2021-04-23T09:58:00Z">
              <w:r>
                <w:t>Python</w:t>
              </w:r>
            </w:ins>
          </w:p>
        </w:tc>
      </w:tr>
      <w:tr w:rsidR="00852AB6" w14:paraId="41183BC0" w14:textId="77777777" w:rsidTr="001C5BB4">
        <w:trPr>
          <w:ins w:id="338" w:author="2028609 SADDAM HUSSAIN" w:date="2021-04-23T09:58:00Z"/>
        </w:trPr>
        <w:tc>
          <w:tcPr>
            <w:tcW w:w="3005" w:type="dxa"/>
          </w:tcPr>
          <w:p w14:paraId="18DC0D92" w14:textId="77777777" w:rsidR="00852AB6" w:rsidRDefault="00852AB6" w:rsidP="001C5BB4">
            <w:pPr>
              <w:rPr>
                <w:ins w:id="339" w:author="2028609 SADDAM HUSSAIN" w:date="2021-04-23T09:58:00Z"/>
              </w:rPr>
            </w:pPr>
            <w:ins w:id="340" w:author="2028609 SADDAM HUSSAIN" w:date="2021-04-23T09:58:00Z">
              <w:r>
                <w:t>Huge</w:t>
              </w:r>
            </w:ins>
          </w:p>
        </w:tc>
        <w:tc>
          <w:tcPr>
            <w:tcW w:w="3005" w:type="dxa"/>
          </w:tcPr>
          <w:p w14:paraId="4D0152D6" w14:textId="77777777" w:rsidR="00852AB6" w:rsidRDefault="00852AB6" w:rsidP="001C5BB4">
            <w:pPr>
              <w:rPr>
                <w:ins w:id="341" w:author="2028609 SADDAM HUSSAIN" w:date="2021-04-23T09:58:00Z"/>
              </w:rPr>
            </w:pPr>
            <w:ins w:id="342" w:author="2028609 SADDAM HUSSAIN" w:date="2021-04-23T09:58:00Z">
              <w:r>
                <w:t>Philips</w:t>
              </w:r>
            </w:ins>
          </w:p>
        </w:tc>
        <w:tc>
          <w:tcPr>
            <w:tcW w:w="3006" w:type="dxa"/>
          </w:tcPr>
          <w:p w14:paraId="46D3A971" w14:textId="77777777" w:rsidR="00852AB6" w:rsidRDefault="00852AB6" w:rsidP="001C5BB4">
            <w:pPr>
              <w:rPr>
                <w:ins w:id="343" w:author="2028609 SADDAM HUSSAIN" w:date="2021-04-23T09:58:00Z"/>
              </w:rPr>
            </w:pPr>
            <w:ins w:id="344" w:author="2028609 SADDAM HUSSAIN" w:date="2021-04-23T09:58:00Z">
              <w:r>
                <w:t>JAVA</w:t>
              </w:r>
            </w:ins>
          </w:p>
        </w:tc>
      </w:tr>
      <w:tr w:rsidR="00852AB6" w14:paraId="5844251A" w14:textId="77777777" w:rsidTr="001C5BB4">
        <w:trPr>
          <w:ins w:id="345" w:author="2028609 SADDAM HUSSAIN" w:date="2021-04-23T09:58:00Z"/>
        </w:trPr>
        <w:tc>
          <w:tcPr>
            <w:tcW w:w="3005" w:type="dxa"/>
          </w:tcPr>
          <w:p w14:paraId="59B91D93" w14:textId="77777777" w:rsidR="00852AB6" w:rsidRDefault="00852AB6" w:rsidP="001C5BB4">
            <w:pPr>
              <w:rPr>
                <w:ins w:id="346" w:author="2028609 SADDAM HUSSAIN" w:date="2021-04-23T09:58:00Z"/>
              </w:rPr>
            </w:pPr>
            <w:ins w:id="347" w:author="2028609 SADDAM HUSSAIN" w:date="2021-04-23T09:58:00Z">
              <w:r>
                <w:t>Huge</w:t>
              </w:r>
            </w:ins>
          </w:p>
        </w:tc>
        <w:tc>
          <w:tcPr>
            <w:tcW w:w="3005" w:type="dxa"/>
          </w:tcPr>
          <w:p w14:paraId="2DB06EAA" w14:textId="77777777" w:rsidR="00852AB6" w:rsidRDefault="00852AB6" w:rsidP="001C5BB4">
            <w:pPr>
              <w:rPr>
                <w:ins w:id="348" w:author="2028609 SADDAM HUSSAIN" w:date="2021-04-23T09:58:00Z"/>
              </w:rPr>
            </w:pPr>
            <w:ins w:id="349" w:author="2028609 SADDAM HUSSAIN" w:date="2021-04-23T09:58:00Z">
              <w:r>
                <w:t>Philips</w:t>
              </w:r>
            </w:ins>
          </w:p>
        </w:tc>
        <w:tc>
          <w:tcPr>
            <w:tcW w:w="3006" w:type="dxa"/>
          </w:tcPr>
          <w:p w14:paraId="64923690" w14:textId="77777777" w:rsidR="00852AB6" w:rsidRDefault="00852AB6" w:rsidP="001C5BB4">
            <w:pPr>
              <w:rPr>
                <w:ins w:id="350" w:author="2028609 SADDAM HUSSAIN" w:date="2021-04-23T09:58:00Z"/>
              </w:rPr>
            </w:pPr>
            <w:ins w:id="351" w:author="2028609 SADDAM HUSSAIN" w:date="2021-04-23T09:58:00Z">
              <w:r>
                <w:t>PYTHON</w:t>
              </w:r>
            </w:ins>
          </w:p>
        </w:tc>
      </w:tr>
    </w:tbl>
    <w:p w14:paraId="49503AC6" w14:textId="77777777" w:rsidR="00852AB6" w:rsidRDefault="00852AB6" w:rsidP="00852AB6">
      <w:pPr>
        <w:rPr>
          <w:ins w:id="352" w:author="2028609 SADDAM HUSSAIN" w:date="2021-04-23T09:58:00Z"/>
        </w:rPr>
      </w:pPr>
    </w:p>
    <w:p w14:paraId="25EBA016" w14:textId="3B76EDBD" w:rsidR="00852AB6" w:rsidRDefault="00852AB6" w:rsidP="00852AB6">
      <w:pPr>
        <w:rPr>
          <w:ins w:id="353" w:author="2028609 SADDAM HUSSAIN" w:date="2021-04-23T10:55:00Z"/>
        </w:rPr>
      </w:pPr>
      <w:ins w:id="354" w:author="2028609 SADDAM HUSSAIN" w:date="2021-04-23T09:58:00Z">
        <w:r w:rsidRPr="001D24BF">
          <w:rPr>
            <w:b/>
            <w:bCs/>
            <w:rPrChange w:id="355" w:author="2028609 SADDAM HUSSAIN" w:date="2021-04-23T10:55:00Z">
              <w:rPr/>
            </w:rPrChange>
          </w:rPr>
          <w:t>2NF</w:t>
        </w:r>
        <w:r>
          <w:t xml:space="preserve"> – To perform 2NF the table has to be in 1NF (First Normal form). The non-prime attribute of the table should not be dependent on the subset of any candidate key of the table. The non-prime attribute is defined as the column attribute which are not part of the candidate key.</w:t>
        </w:r>
      </w:ins>
    </w:p>
    <w:p w14:paraId="5C8B5083" w14:textId="77777777" w:rsidR="001D24BF" w:rsidRDefault="001D24BF" w:rsidP="00852AB6">
      <w:pPr>
        <w:rPr>
          <w:ins w:id="356" w:author="2028609 SADDAM HUSSAIN" w:date="2021-04-23T09:58:00Z"/>
        </w:rPr>
      </w:pPr>
    </w:p>
    <w:tbl>
      <w:tblPr>
        <w:tblStyle w:val="TableGrid"/>
        <w:tblW w:w="0" w:type="auto"/>
        <w:tblLook w:val="04A0" w:firstRow="1" w:lastRow="0" w:firstColumn="1" w:lastColumn="0" w:noHBand="0" w:noVBand="1"/>
      </w:tblPr>
      <w:tblGrid>
        <w:gridCol w:w="2330"/>
        <w:gridCol w:w="2462"/>
        <w:gridCol w:w="1915"/>
      </w:tblGrid>
      <w:tr w:rsidR="00852AB6" w14:paraId="1298DB91" w14:textId="77777777" w:rsidTr="001C5BB4">
        <w:trPr>
          <w:ins w:id="357" w:author="2028609 SADDAM HUSSAIN" w:date="2021-04-23T09:58:00Z"/>
        </w:trPr>
        <w:tc>
          <w:tcPr>
            <w:tcW w:w="2330" w:type="dxa"/>
          </w:tcPr>
          <w:p w14:paraId="5B6943E2" w14:textId="77777777" w:rsidR="00852AB6" w:rsidRPr="00C11BBA" w:rsidRDefault="00852AB6" w:rsidP="001C5BB4">
            <w:pPr>
              <w:rPr>
                <w:ins w:id="358" w:author="2028609 SADDAM HUSSAIN" w:date="2021-04-23T09:58:00Z"/>
              </w:rPr>
            </w:pPr>
            <w:proofErr w:type="spellStart"/>
            <w:ins w:id="359" w:author="2028609 SADDAM HUSSAIN" w:date="2021-04-23T09:58:00Z">
              <w:r w:rsidRPr="00C11BBA">
                <w:rPr>
                  <w:rStyle w:val="Strong"/>
                </w:rPr>
                <w:t>StudentID</w:t>
              </w:r>
              <w:proofErr w:type="spellEnd"/>
            </w:ins>
          </w:p>
        </w:tc>
        <w:tc>
          <w:tcPr>
            <w:tcW w:w="2462" w:type="dxa"/>
          </w:tcPr>
          <w:p w14:paraId="705E1169" w14:textId="77777777" w:rsidR="00852AB6" w:rsidRPr="00C11BBA" w:rsidRDefault="00852AB6" w:rsidP="001C5BB4">
            <w:pPr>
              <w:rPr>
                <w:ins w:id="360" w:author="2028609 SADDAM HUSSAIN" w:date="2021-04-23T09:58:00Z"/>
              </w:rPr>
            </w:pPr>
            <w:proofErr w:type="spellStart"/>
            <w:ins w:id="361" w:author="2028609 SADDAM HUSSAIN" w:date="2021-04-23T09:58:00Z">
              <w:r w:rsidRPr="00C11BBA">
                <w:rPr>
                  <w:rStyle w:val="Strong"/>
                </w:rPr>
                <w:t>StudentName</w:t>
              </w:r>
              <w:proofErr w:type="spellEnd"/>
            </w:ins>
          </w:p>
        </w:tc>
        <w:tc>
          <w:tcPr>
            <w:tcW w:w="1915" w:type="dxa"/>
          </w:tcPr>
          <w:p w14:paraId="63CEE0F4" w14:textId="77777777" w:rsidR="00852AB6" w:rsidRPr="00C11BBA" w:rsidRDefault="00852AB6" w:rsidP="001C5BB4">
            <w:pPr>
              <w:rPr>
                <w:ins w:id="362" w:author="2028609 SADDAM HUSSAIN" w:date="2021-04-23T09:58:00Z"/>
                <w:rStyle w:val="Strong"/>
              </w:rPr>
            </w:pPr>
            <w:proofErr w:type="spellStart"/>
            <w:ins w:id="363" w:author="2028609 SADDAM HUSSAIN" w:date="2021-04-23T09:58:00Z">
              <w:r w:rsidRPr="00C11BBA">
                <w:rPr>
                  <w:rStyle w:val="Strong"/>
                </w:rPr>
                <w:t>ProjectName</w:t>
              </w:r>
              <w:proofErr w:type="spellEnd"/>
            </w:ins>
          </w:p>
        </w:tc>
      </w:tr>
      <w:tr w:rsidR="00852AB6" w14:paraId="44A8EA3F" w14:textId="77777777" w:rsidTr="001C5BB4">
        <w:trPr>
          <w:ins w:id="364" w:author="2028609 SADDAM HUSSAIN" w:date="2021-04-23T09:58:00Z"/>
        </w:trPr>
        <w:tc>
          <w:tcPr>
            <w:tcW w:w="2330" w:type="dxa"/>
          </w:tcPr>
          <w:p w14:paraId="0D2C04DF" w14:textId="77777777" w:rsidR="00852AB6" w:rsidRPr="00C11BBA" w:rsidRDefault="00852AB6" w:rsidP="001C5BB4">
            <w:pPr>
              <w:rPr>
                <w:ins w:id="365" w:author="2028609 SADDAM HUSSAIN" w:date="2021-04-23T09:58:00Z"/>
              </w:rPr>
            </w:pPr>
            <w:ins w:id="366" w:author="2028609 SADDAM HUSSAIN" w:date="2021-04-23T09:58:00Z">
              <w:r w:rsidRPr="00C11BBA">
                <w:t>S</w:t>
              </w:r>
              <w:r>
                <w:t>01</w:t>
              </w:r>
            </w:ins>
          </w:p>
        </w:tc>
        <w:tc>
          <w:tcPr>
            <w:tcW w:w="2462" w:type="dxa"/>
          </w:tcPr>
          <w:p w14:paraId="6CC3A584" w14:textId="77777777" w:rsidR="00852AB6" w:rsidRPr="00C11BBA" w:rsidRDefault="00852AB6" w:rsidP="001C5BB4">
            <w:pPr>
              <w:rPr>
                <w:ins w:id="367" w:author="2028609 SADDAM HUSSAIN" w:date="2021-04-23T09:58:00Z"/>
              </w:rPr>
            </w:pPr>
            <w:ins w:id="368" w:author="2028609 SADDAM HUSSAIN" w:date="2021-04-23T09:58:00Z">
              <w:r>
                <w:t>John</w:t>
              </w:r>
            </w:ins>
          </w:p>
        </w:tc>
        <w:tc>
          <w:tcPr>
            <w:tcW w:w="1915" w:type="dxa"/>
          </w:tcPr>
          <w:p w14:paraId="28B1B63C" w14:textId="77777777" w:rsidR="00852AB6" w:rsidRPr="00C11BBA" w:rsidRDefault="00852AB6" w:rsidP="001C5BB4">
            <w:pPr>
              <w:rPr>
                <w:ins w:id="369" w:author="2028609 SADDAM HUSSAIN" w:date="2021-04-23T09:58:00Z"/>
              </w:rPr>
            </w:pPr>
            <w:ins w:id="370" w:author="2028609 SADDAM HUSSAIN" w:date="2021-04-23T09:58:00Z">
              <w:r>
                <w:t>Smart City</w:t>
              </w:r>
            </w:ins>
          </w:p>
        </w:tc>
      </w:tr>
      <w:tr w:rsidR="00852AB6" w14:paraId="07798DB0" w14:textId="77777777" w:rsidTr="001C5BB4">
        <w:trPr>
          <w:ins w:id="371" w:author="2028609 SADDAM HUSSAIN" w:date="2021-04-23T09:58:00Z"/>
        </w:trPr>
        <w:tc>
          <w:tcPr>
            <w:tcW w:w="2330" w:type="dxa"/>
          </w:tcPr>
          <w:p w14:paraId="1F2F538C" w14:textId="77777777" w:rsidR="00852AB6" w:rsidRPr="00C11BBA" w:rsidRDefault="00852AB6" w:rsidP="001C5BB4">
            <w:pPr>
              <w:rPr>
                <w:ins w:id="372" w:author="2028609 SADDAM HUSSAIN" w:date="2021-04-23T09:58:00Z"/>
              </w:rPr>
            </w:pPr>
            <w:ins w:id="373" w:author="2028609 SADDAM HUSSAIN" w:date="2021-04-23T09:58:00Z">
              <w:r w:rsidRPr="00C11BBA">
                <w:t>S</w:t>
              </w:r>
              <w:r>
                <w:t>10</w:t>
              </w:r>
            </w:ins>
          </w:p>
        </w:tc>
        <w:tc>
          <w:tcPr>
            <w:tcW w:w="2462" w:type="dxa"/>
          </w:tcPr>
          <w:p w14:paraId="75A4E178" w14:textId="77777777" w:rsidR="00852AB6" w:rsidRPr="00C11BBA" w:rsidRDefault="00852AB6" w:rsidP="001C5BB4">
            <w:pPr>
              <w:rPr>
                <w:ins w:id="374" w:author="2028609 SADDAM HUSSAIN" w:date="2021-04-23T09:58:00Z"/>
              </w:rPr>
            </w:pPr>
            <w:ins w:id="375" w:author="2028609 SADDAM HUSSAIN" w:date="2021-04-23T09:58:00Z">
              <w:r w:rsidRPr="00C11BBA">
                <w:t>Jacob</w:t>
              </w:r>
            </w:ins>
          </w:p>
        </w:tc>
        <w:tc>
          <w:tcPr>
            <w:tcW w:w="1915" w:type="dxa"/>
          </w:tcPr>
          <w:p w14:paraId="516AC0F6" w14:textId="77777777" w:rsidR="00852AB6" w:rsidRPr="00C11BBA" w:rsidRDefault="00852AB6" w:rsidP="001C5BB4">
            <w:pPr>
              <w:rPr>
                <w:ins w:id="376" w:author="2028609 SADDAM HUSSAIN" w:date="2021-04-23T09:58:00Z"/>
              </w:rPr>
            </w:pPr>
            <w:ins w:id="377" w:author="2028609 SADDAM HUSSAIN" w:date="2021-04-23T09:58:00Z">
              <w:r>
                <w:t>R&amp;D</w:t>
              </w:r>
            </w:ins>
          </w:p>
        </w:tc>
      </w:tr>
      <w:tr w:rsidR="00852AB6" w14:paraId="571156AA" w14:textId="77777777" w:rsidTr="001C5BB4">
        <w:trPr>
          <w:ins w:id="378" w:author="2028609 SADDAM HUSSAIN" w:date="2021-04-23T09:58:00Z"/>
        </w:trPr>
        <w:tc>
          <w:tcPr>
            <w:tcW w:w="2330" w:type="dxa"/>
          </w:tcPr>
          <w:p w14:paraId="5D3D5720" w14:textId="77777777" w:rsidR="00852AB6" w:rsidRPr="00C11BBA" w:rsidRDefault="00852AB6" w:rsidP="001C5BB4">
            <w:pPr>
              <w:rPr>
                <w:ins w:id="379" w:author="2028609 SADDAM HUSSAIN" w:date="2021-04-23T09:58:00Z"/>
              </w:rPr>
            </w:pPr>
            <w:ins w:id="380" w:author="2028609 SADDAM HUSSAIN" w:date="2021-04-23T09:58:00Z">
              <w:r w:rsidRPr="00C11BBA">
                <w:t>S</w:t>
              </w:r>
              <w:r>
                <w:t>03</w:t>
              </w:r>
            </w:ins>
          </w:p>
        </w:tc>
        <w:tc>
          <w:tcPr>
            <w:tcW w:w="2462" w:type="dxa"/>
          </w:tcPr>
          <w:p w14:paraId="15445DB0" w14:textId="77777777" w:rsidR="00852AB6" w:rsidRPr="00C11BBA" w:rsidRDefault="00852AB6" w:rsidP="001C5BB4">
            <w:pPr>
              <w:rPr>
                <w:ins w:id="381" w:author="2028609 SADDAM HUSSAIN" w:date="2021-04-23T09:58:00Z"/>
              </w:rPr>
            </w:pPr>
            <w:ins w:id="382" w:author="2028609 SADDAM HUSSAIN" w:date="2021-04-23T09:58:00Z">
              <w:r>
                <w:t>Alan</w:t>
              </w:r>
            </w:ins>
          </w:p>
        </w:tc>
        <w:tc>
          <w:tcPr>
            <w:tcW w:w="1915" w:type="dxa"/>
          </w:tcPr>
          <w:p w14:paraId="7ACAF476" w14:textId="77777777" w:rsidR="00852AB6" w:rsidRPr="00C11BBA" w:rsidRDefault="00852AB6" w:rsidP="001C5BB4">
            <w:pPr>
              <w:rPr>
                <w:ins w:id="383" w:author="2028609 SADDAM HUSSAIN" w:date="2021-04-23T09:58:00Z"/>
              </w:rPr>
            </w:pPr>
            <w:ins w:id="384" w:author="2028609 SADDAM HUSSAIN" w:date="2021-04-23T09:58:00Z">
              <w:r>
                <w:t>Machine connectivity</w:t>
              </w:r>
            </w:ins>
          </w:p>
        </w:tc>
      </w:tr>
      <w:tr w:rsidR="00852AB6" w14:paraId="0A9A1063" w14:textId="77777777" w:rsidTr="001C5BB4">
        <w:trPr>
          <w:ins w:id="385" w:author="2028609 SADDAM HUSSAIN" w:date="2021-04-23T09:58:00Z"/>
        </w:trPr>
        <w:tc>
          <w:tcPr>
            <w:tcW w:w="2330" w:type="dxa"/>
          </w:tcPr>
          <w:p w14:paraId="4F36A514" w14:textId="77777777" w:rsidR="00852AB6" w:rsidRPr="00C11BBA" w:rsidRDefault="00852AB6" w:rsidP="001C5BB4">
            <w:pPr>
              <w:rPr>
                <w:ins w:id="386" w:author="2028609 SADDAM HUSSAIN" w:date="2021-04-23T09:58:00Z"/>
              </w:rPr>
            </w:pPr>
            <w:ins w:id="387" w:author="2028609 SADDAM HUSSAIN" w:date="2021-04-23T09:58:00Z">
              <w:r w:rsidRPr="00C11BBA">
                <w:t>S</w:t>
              </w:r>
              <w:r>
                <w:t>08</w:t>
              </w:r>
            </w:ins>
          </w:p>
        </w:tc>
        <w:tc>
          <w:tcPr>
            <w:tcW w:w="2462" w:type="dxa"/>
          </w:tcPr>
          <w:p w14:paraId="7E67CAA0" w14:textId="77777777" w:rsidR="00852AB6" w:rsidRPr="00C11BBA" w:rsidRDefault="00852AB6" w:rsidP="001C5BB4">
            <w:pPr>
              <w:rPr>
                <w:ins w:id="388" w:author="2028609 SADDAM HUSSAIN" w:date="2021-04-23T09:58:00Z"/>
              </w:rPr>
            </w:pPr>
            <w:ins w:id="389" w:author="2028609 SADDAM HUSSAIN" w:date="2021-04-23T09:58:00Z">
              <w:r w:rsidRPr="00C11BBA">
                <w:t>Alex</w:t>
              </w:r>
            </w:ins>
          </w:p>
        </w:tc>
        <w:tc>
          <w:tcPr>
            <w:tcW w:w="1915" w:type="dxa"/>
          </w:tcPr>
          <w:p w14:paraId="6ED55E93" w14:textId="77777777" w:rsidR="00852AB6" w:rsidRPr="00C11BBA" w:rsidRDefault="00852AB6" w:rsidP="001C5BB4">
            <w:pPr>
              <w:rPr>
                <w:ins w:id="390" w:author="2028609 SADDAM HUSSAIN" w:date="2021-04-23T09:58:00Z"/>
              </w:rPr>
            </w:pPr>
            <w:ins w:id="391" w:author="2028609 SADDAM HUSSAIN" w:date="2021-04-23T09:58:00Z">
              <w:r>
                <w:t>R&amp;D</w:t>
              </w:r>
            </w:ins>
          </w:p>
        </w:tc>
      </w:tr>
    </w:tbl>
    <w:p w14:paraId="5373577E" w14:textId="77777777" w:rsidR="00852AB6" w:rsidRDefault="00852AB6" w:rsidP="00852AB6">
      <w:pPr>
        <w:rPr>
          <w:ins w:id="392" w:author="2028609 SADDAM HUSSAIN" w:date="2021-04-23T09:58:00Z"/>
        </w:rPr>
      </w:pPr>
    </w:p>
    <w:p w14:paraId="0AF05917" w14:textId="77777777" w:rsidR="00852AB6" w:rsidRDefault="00852AB6" w:rsidP="00852AB6">
      <w:pPr>
        <w:rPr>
          <w:ins w:id="393" w:author="2028609 SADDAM HUSSAIN" w:date="2021-04-23T09:58:00Z"/>
        </w:rPr>
      </w:pPr>
      <w:proofErr w:type="spellStart"/>
      <w:ins w:id="394" w:author="2028609 SADDAM HUSSAIN" w:date="2021-04-23T09:58:00Z">
        <w:r>
          <w:t>ProjectName</w:t>
        </w:r>
        <w:proofErr w:type="spellEnd"/>
        <w:r>
          <w:t xml:space="preserve"> is a non-prime attribute as it completely dependent on the STUDENTID as the student will have their project assigned to them and they are totally related or dependent. This </w:t>
        </w:r>
        <w:r>
          <w:lastRenderedPageBreak/>
          <w:t xml:space="preserve">has to be converted to 2NF. It is already in 1NF as there are no multiple values for any columns. </w:t>
        </w:r>
      </w:ins>
    </w:p>
    <w:p w14:paraId="41967271" w14:textId="77777777" w:rsidR="00852AB6" w:rsidRDefault="00852AB6" w:rsidP="00852AB6">
      <w:pPr>
        <w:rPr>
          <w:ins w:id="395" w:author="2028609 SADDAM HUSSAIN" w:date="2021-04-23T09:58:00Z"/>
        </w:rPr>
      </w:pPr>
    </w:p>
    <w:p w14:paraId="43B11D89" w14:textId="77777777" w:rsidR="00852AB6" w:rsidRDefault="00852AB6" w:rsidP="00852AB6">
      <w:pPr>
        <w:rPr>
          <w:ins w:id="396" w:author="2028609 SADDAM HUSSAIN" w:date="2021-04-23T09:58:00Z"/>
        </w:rPr>
      </w:pPr>
      <w:ins w:id="397" w:author="2028609 SADDAM HUSSAIN" w:date="2021-04-23T09:58:00Z">
        <w:r>
          <w:t>The below table will be created for the 2NF</w:t>
        </w:r>
      </w:ins>
    </w:p>
    <w:tbl>
      <w:tblPr>
        <w:tblStyle w:val="TableGrid"/>
        <w:tblW w:w="0" w:type="auto"/>
        <w:tblLook w:val="04A0" w:firstRow="1" w:lastRow="0" w:firstColumn="1" w:lastColumn="0" w:noHBand="0" w:noVBand="1"/>
      </w:tblPr>
      <w:tblGrid>
        <w:gridCol w:w="2330"/>
        <w:gridCol w:w="2462"/>
        <w:gridCol w:w="1915"/>
      </w:tblGrid>
      <w:tr w:rsidR="00852AB6" w:rsidRPr="00C11BBA" w14:paraId="7CE8D2BF" w14:textId="77777777" w:rsidTr="001C5BB4">
        <w:trPr>
          <w:ins w:id="398" w:author="2028609 SADDAM HUSSAIN" w:date="2021-04-23T09:58:00Z"/>
        </w:trPr>
        <w:tc>
          <w:tcPr>
            <w:tcW w:w="2330" w:type="dxa"/>
          </w:tcPr>
          <w:p w14:paraId="7CC6EB5B" w14:textId="77777777" w:rsidR="00852AB6" w:rsidRPr="00C11BBA" w:rsidRDefault="00852AB6" w:rsidP="001C5BB4">
            <w:pPr>
              <w:rPr>
                <w:ins w:id="399" w:author="2028609 SADDAM HUSSAIN" w:date="2021-04-23T09:58:00Z"/>
              </w:rPr>
            </w:pPr>
            <w:proofErr w:type="spellStart"/>
            <w:ins w:id="400" w:author="2028609 SADDAM HUSSAIN" w:date="2021-04-23T09:58:00Z">
              <w:r w:rsidRPr="00C11BBA">
                <w:rPr>
                  <w:rStyle w:val="Strong"/>
                </w:rPr>
                <w:t>StudentID</w:t>
              </w:r>
              <w:proofErr w:type="spellEnd"/>
            </w:ins>
          </w:p>
        </w:tc>
        <w:tc>
          <w:tcPr>
            <w:tcW w:w="2462" w:type="dxa"/>
          </w:tcPr>
          <w:p w14:paraId="763FF30C" w14:textId="77777777" w:rsidR="00852AB6" w:rsidRPr="00C11BBA" w:rsidRDefault="00852AB6" w:rsidP="001C5BB4">
            <w:pPr>
              <w:rPr>
                <w:ins w:id="401" w:author="2028609 SADDAM HUSSAIN" w:date="2021-04-23T09:58:00Z"/>
              </w:rPr>
            </w:pPr>
            <w:proofErr w:type="spellStart"/>
            <w:ins w:id="402" w:author="2028609 SADDAM HUSSAIN" w:date="2021-04-23T09:58:00Z">
              <w:r w:rsidRPr="00C11BBA">
                <w:rPr>
                  <w:rStyle w:val="Strong"/>
                </w:rPr>
                <w:t>StudentName</w:t>
              </w:r>
              <w:proofErr w:type="spellEnd"/>
            </w:ins>
          </w:p>
        </w:tc>
        <w:tc>
          <w:tcPr>
            <w:tcW w:w="1915" w:type="dxa"/>
          </w:tcPr>
          <w:p w14:paraId="0E5C1045" w14:textId="77777777" w:rsidR="00852AB6" w:rsidRPr="00C11BBA" w:rsidRDefault="00852AB6" w:rsidP="001C5BB4">
            <w:pPr>
              <w:rPr>
                <w:ins w:id="403" w:author="2028609 SADDAM HUSSAIN" w:date="2021-04-23T09:58:00Z"/>
                <w:rStyle w:val="Strong"/>
              </w:rPr>
            </w:pPr>
            <w:proofErr w:type="spellStart"/>
            <w:ins w:id="404" w:author="2028609 SADDAM HUSSAIN" w:date="2021-04-23T09:58:00Z">
              <w:r w:rsidRPr="00C11BBA">
                <w:rPr>
                  <w:rStyle w:val="Strong"/>
                </w:rPr>
                <w:t>Project</w:t>
              </w:r>
              <w:r>
                <w:rPr>
                  <w:rStyle w:val="Strong"/>
                </w:rPr>
                <w:t>ID</w:t>
              </w:r>
              <w:proofErr w:type="spellEnd"/>
            </w:ins>
          </w:p>
        </w:tc>
      </w:tr>
      <w:tr w:rsidR="00852AB6" w:rsidRPr="00C11BBA" w14:paraId="1471FC96" w14:textId="77777777" w:rsidTr="001C5BB4">
        <w:trPr>
          <w:ins w:id="405" w:author="2028609 SADDAM HUSSAIN" w:date="2021-04-23T09:58:00Z"/>
        </w:trPr>
        <w:tc>
          <w:tcPr>
            <w:tcW w:w="2330" w:type="dxa"/>
          </w:tcPr>
          <w:p w14:paraId="0AE9E59F" w14:textId="77777777" w:rsidR="00852AB6" w:rsidRPr="00C11BBA" w:rsidRDefault="00852AB6" w:rsidP="001C5BB4">
            <w:pPr>
              <w:rPr>
                <w:ins w:id="406" w:author="2028609 SADDAM HUSSAIN" w:date="2021-04-23T09:58:00Z"/>
              </w:rPr>
            </w:pPr>
            <w:ins w:id="407" w:author="2028609 SADDAM HUSSAIN" w:date="2021-04-23T09:58:00Z">
              <w:r w:rsidRPr="00C11BBA">
                <w:t>S</w:t>
              </w:r>
              <w:r>
                <w:t>01</w:t>
              </w:r>
            </w:ins>
          </w:p>
        </w:tc>
        <w:tc>
          <w:tcPr>
            <w:tcW w:w="2462" w:type="dxa"/>
          </w:tcPr>
          <w:p w14:paraId="4A1ABE88" w14:textId="77777777" w:rsidR="00852AB6" w:rsidRPr="00C11BBA" w:rsidRDefault="00852AB6" w:rsidP="001C5BB4">
            <w:pPr>
              <w:rPr>
                <w:ins w:id="408" w:author="2028609 SADDAM HUSSAIN" w:date="2021-04-23T09:58:00Z"/>
              </w:rPr>
            </w:pPr>
            <w:ins w:id="409" w:author="2028609 SADDAM HUSSAIN" w:date="2021-04-23T09:58:00Z">
              <w:r>
                <w:t>John</w:t>
              </w:r>
            </w:ins>
          </w:p>
        </w:tc>
        <w:tc>
          <w:tcPr>
            <w:tcW w:w="1915" w:type="dxa"/>
          </w:tcPr>
          <w:p w14:paraId="7F0C42F7" w14:textId="77777777" w:rsidR="00852AB6" w:rsidRPr="00C11BBA" w:rsidRDefault="00852AB6" w:rsidP="001C5BB4">
            <w:pPr>
              <w:rPr>
                <w:ins w:id="410" w:author="2028609 SADDAM HUSSAIN" w:date="2021-04-23T09:58:00Z"/>
              </w:rPr>
            </w:pPr>
            <w:ins w:id="411" w:author="2028609 SADDAM HUSSAIN" w:date="2021-04-23T09:58:00Z">
              <w:r>
                <w:t>P05</w:t>
              </w:r>
            </w:ins>
          </w:p>
        </w:tc>
      </w:tr>
      <w:tr w:rsidR="00852AB6" w:rsidRPr="00C11BBA" w14:paraId="57ECF374" w14:textId="77777777" w:rsidTr="001C5BB4">
        <w:trPr>
          <w:ins w:id="412" w:author="2028609 SADDAM HUSSAIN" w:date="2021-04-23T09:58:00Z"/>
        </w:trPr>
        <w:tc>
          <w:tcPr>
            <w:tcW w:w="2330" w:type="dxa"/>
          </w:tcPr>
          <w:p w14:paraId="73F3CDE5" w14:textId="77777777" w:rsidR="00852AB6" w:rsidRPr="00C11BBA" w:rsidRDefault="00852AB6" w:rsidP="001C5BB4">
            <w:pPr>
              <w:rPr>
                <w:ins w:id="413" w:author="2028609 SADDAM HUSSAIN" w:date="2021-04-23T09:58:00Z"/>
              </w:rPr>
            </w:pPr>
            <w:ins w:id="414" w:author="2028609 SADDAM HUSSAIN" w:date="2021-04-23T09:58:00Z">
              <w:r w:rsidRPr="00C11BBA">
                <w:t>S</w:t>
              </w:r>
              <w:r>
                <w:t>10</w:t>
              </w:r>
            </w:ins>
          </w:p>
        </w:tc>
        <w:tc>
          <w:tcPr>
            <w:tcW w:w="2462" w:type="dxa"/>
          </w:tcPr>
          <w:p w14:paraId="6B2ECE5D" w14:textId="77777777" w:rsidR="00852AB6" w:rsidRPr="00C11BBA" w:rsidRDefault="00852AB6" w:rsidP="001C5BB4">
            <w:pPr>
              <w:rPr>
                <w:ins w:id="415" w:author="2028609 SADDAM HUSSAIN" w:date="2021-04-23T09:58:00Z"/>
              </w:rPr>
            </w:pPr>
            <w:ins w:id="416" w:author="2028609 SADDAM HUSSAIN" w:date="2021-04-23T09:58:00Z">
              <w:r w:rsidRPr="00C11BBA">
                <w:t>Jacob</w:t>
              </w:r>
            </w:ins>
          </w:p>
        </w:tc>
        <w:tc>
          <w:tcPr>
            <w:tcW w:w="1915" w:type="dxa"/>
          </w:tcPr>
          <w:p w14:paraId="7DAFAF81" w14:textId="77777777" w:rsidR="00852AB6" w:rsidRPr="00C11BBA" w:rsidRDefault="00852AB6" w:rsidP="001C5BB4">
            <w:pPr>
              <w:rPr>
                <w:ins w:id="417" w:author="2028609 SADDAM HUSSAIN" w:date="2021-04-23T09:58:00Z"/>
              </w:rPr>
            </w:pPr>
            <w:ins w:id="418" w:author="2028609 SADDAM HUSSAIN" w:date="2021-04-23T09:58:00Z">
              <w:r>
                <w:t>P04</w:t>
              </w:r>
            </w:ins>
          </w:p>
        </w:tc>
      </w:tr>
      <w:tr w:rsidR="00852AB6" w:rsidRPr="00C11BBA" w14:paraId="4F88CBDE" w14:textId="77777777" w:rsidTr="001C5BB4">
        <w:trPr>
          <w:ins w:id="419" w:author="2028609 SADDAM HUSSAIN" w:date="2021-04-23T09:58:00Z"/>
        </w:trPr>
        <w:tc>
          <w:tcPr>
            <w:tcW w:w="2330" w:type="dxa"/>
          </w:tcPr>
          <w:p w14:paraId="38449244" w14:textId="77777777" w:rsidR="00852AB6" w:rsidRPr="00C11BBA" w:rsidRDefault="00852AB6" w:rsidP="001C5BB4">
            <w:pPr>
              <w:rPr>
                <w:ins w:id="420" w:author="2028609 SADDAM HUSSAIN" w:date="2021-04-23T09:58:00Z"/>
              </w:rPr>
            </w:pPr>
            <w:ins w:id="421" w:author="2028609 SADDAM HUSSAIN" w:date="2021-04-23T09:58:00Z">
              <w:r w:rsidRPr="00C11BBA">
                <w:t>S</w:t>
              </w:r>
              <w:r>
                <w:t>03</w:t>
              </w:r>
            </w:ins>
          </w:p>
        </w:tc>
        <w:tc>
          <w:tcPr>
            <w:tcW w:w="2462" w:type="dxa"/>
          </w:tcPr>
          <w:p w14:paraId="39AC0E79" w14:textId="77777777" w:rsidR="00852AB6" w:rsidRPr="00C11BBA" w:rsidRDefault="00852AB6" w:rsidP="001C5BB4">
            <w:pPr>
              <w:rPr>
                <w:ins w:id="422" w:author="2028609 SADDAM HUSSAIN" w:date="2021-04-23T09:58:00Z"/>
              </w:rPr>
            </w:pPr>
            <w:ins w:id="423" w:author="2028609 SADDAM HUSSAIN" w:date="2021-04-23T09:58:00Z">
              <w:r>
                <w:t>Alan</w:t>
              </w:r>
            </w:ins>
          </w:p>
        </w:tc>
        <w:tc>
          <w:tcPr>
            <w:tcW w:w="1915" w:type="dxa"/>
          </w:tcPr>
          <w:p w14:paraId="18B414A5" w14:textId="77777777" w:rsidR="00852AB6" w:rsidRPr="00C11BBA" w:rsidRDefault="00852AB6" w:rsidP="001C5BB4">
            <w:pPr>
              <w:rPr>
                <w:ins w:id="424" w:author="2028609 SADDAM HUSSAIN" w:date="2021-04-23T09:58:00Z"/>
              </w:rPr>
            </w:pPr>
            <w:ins w:id="425" w:author="2028609 SADDAM HUSSAIN" w:date="2021-04-23T09:58:00Z">
              <w:r>
                <w:t>P12</w:t>
              </w:r>
            </w:ins>
          </w:p>
        </w:tc>
      </w:tr>
      <w:tr w:rsidR="00852AB6" w:rsidRPr="00C11BBA" w14:paraId="1CF82D50" w14:textId="77777777" w:rsidTr="001C5BB4">
        <w:trPr>
          <w:ins w:id="426" w:author="2028609 SADDAM HUSSAIN" w:date="2021-04-23T09:58:00Z"/>
        </w:trPr>
        <w:tc>
          <w:tcPr>
            <w:tcW w:w="2330" w:type="dxa"/>
          </w:tcPr>
          <w:p w14:paraId="4E01D9E4" w14:textId="77777777" w:rsidR="00852AB6" w:rsidRPr="00C11BBA" w:rsidRDefault="00852AB6" w:rsidP="001C5BB4">
            <w:pPr>
              <w:rPr>
                <w:ins w:id="427" w:author="2028609 SADDAM HUSSAIN" w:date="2021-04-23T09:58:00Z"/>
              </w:rPr>
            </w:pPr>
            <w:ins w:id="428" w:author="2028609 SADDAM HUSSAIN" w:date="2021-04-23T09:58:00Z">
              <w:r w:rsidRPr="00C11BBA">
                <w:t>S</w:t>
              </w:r>
              <w:r>
                <w:t>08</w:t>
              </w:r>
            </w:ins>
          </w:p>
        </w:tc>
        <w:tc>
          <w:tcPr>
            <w:tcW w:w="2462" w:type="dxa"/>
          </w:tcPr>
          <w:p w14:paraId="3810DC4A" w14:textId="77777777" w:rsidR="00852AB6" w:rsidRPr="00C11BBA" w:rsidRDefault="00852AB6" w:rsidP="001C5BB4">
            <w:pPr>
              <w:rPr>
                <w:ins w:id="429" w:author="2028609 SADDAM HUSSAIN" w:date="2021-04-23T09:58:00Z"/>
              </w:rPr>
            </w:pPr>
            <w:ins w:id="430" w:author="2028609 SADDAM HUSSAIN" w:date="2021-04-23T09:58:00Z">
              <w:r w:rsidRPr="00C11BBA">
                <w:t>Alex</w:t>
              </w:r>
            </w:ins>
          </w:p>
        </w:tc>
        <w:tc>
          <w:tcPr>
            <w:tcW w:w="1915" w:type="dxa"/>
          </w:tcPr>
          <w:p w14:paraId="79DFE243" w14:textId="77777777" w:rsidR="00852AB6" w:rsidRPr="00C11BBA" w:rsidRDefault="00852AB6" w:rsidP="001C5BB4">
            <w:pPr>
              <w:rPr>
                <w:ins w:id="431" w:author="2028609 SADDAM HUSSAIN" w:date="2021-04-23T09:58:00Z"/>
              </w:rPr>
            </w:pPr>
            <w:ins w:id="432" w:author="2028609 SADDAM HUSSAIN" w:date="2021-04-23T09:58:00Z">
              <w:r>
                <w:t>P04</w:t>
              </w:r>
            </w:ins>
          </w:p>
        </w:tc>
      </w:tr>
    </w:tbl>
    <w:p w14:paraId="77EF0B09" w14:textId="77777777" w:rsidR="00852AB6" w:rsidRDefault="00852AB6" w:rsidP="00852AB6">
      <w:pPr>
        <w:rPr>
          <w:ins w:id="433" w:author="2028609 SADDAM HUSSAIN" w:date="2021-04-23T09:58:00Z"/>
        </w:rPr>
      </w:pPr>
    </w:p>
    <w:tbl>
      <w:tblPr>
        <w:tblStyle w:val="TableGrid"/>
        <w:tblW w:w="9016" w:type="dxa"/>
        <w:tblLook w:val="04A0" w:firstRow="1" w:lastRow="0" w:firstColumn="1" w:lastColumn="0" w:noHBand="0" w:noVBand="1"/>
      </w:tblPr>
      <w:tblGrid>
        <w:gridCol w:w="4508"/>
        <w:gridCol w:w="4508"/>
      </w:tblGrid>
      <w:tr w:rsidR="00852AB6" w14:paraId="04063F19" w14:textId="77777777" w:rsidTr="001C5BB4">
        <w:trPr>
          <w:ins w:id="434" w:author="2028609 SADDAM HUSSAIN" w:date="2021-04-23T09:58:00Z"/>
        </w:trPr>
        <w:tc>
          <w:tcPr>
            <w:tcW w:w="4508" w:type="dxa"/>
          </w:tcPr>
          <w:p w14:paraId="28874238" w14:textId="77777777" w:rsidR="00852AB6" w:rsidRDefault="00852AB6" w:rsidP="001C5BB4">
            <w:pPr>
              <w:rPr>
                <w:ins w:id="435" w:author="2028609 SADDAM HUSSAIN" w:date="2021-04-23T09:58:00Z"/>
              </w:rPr>
            </w:pPr>
            <w:proofErr w:type="spellStart"/>
            <w:ins w:id="436" w:author="2028609 SADDAM HUSSAIN" w:date="2021-04-23T09:58:00Z">
              <w:r w:rsidRPr="00C11BBA">
                <w:rPr>
                  <w:rStyle w:val="Strong"/>
                </w:rPr>
                <w:t>ProjectID</w:t>
              </w:r>
              <w:proofErr w:type="spellEnd"/>
            </w:ins>
          </w:p>
        </w:tc>
        <w:tc>
          <w:tcPr>
            <w:tcW w:w="4508" w:type="dxa"/>
          </w:tcPr>
          <w:p w14:paraId="68043230" w14:textId="77777777" w:rsidR="00852AB6" w:rsidRDefault="00852AB6" w:rsidP="001C5BB4">
            <w:pPr>
              <w:rPr>
                <w:ins w:id="437" w:author="2028609 SADDAM HUSSAIN" w:date="2021-04-23T09:58:00Z"/>
              </w:rPr>
            </w:pPr>
            <w:proofErr w:type="spellStart"/>
            <w:ins w:id="438" w:author="2028609 SADDAM HUSSAIN" w:date="2021-04-23T09:58:00Z">
              <w:r>
                <w:t>ProjectName</w:t>
              </w:r>
              <w:proofErr w:type="spellEnd"/>
            </w:ins>
          </w:p>
        </w:tc>
      </w:tr>
      <w:tr w:rsidR="00852AB6" w14:paraId="317DC88D" w14:textId="77777777" w:rsidTr="001C5BB4">
        <w:trPr>
          <w:ins w:id="439" w:author="2028609 SADDAM HUSSAIN" w:date="2021-04-23T09:58:00Z"/>
        </w:trPr>
        <w:tc>
          <w:tcPr>
            <w:tcW w:w="4508" w:type="dxa"/>
          </w:tcPr>
          <w:p w14:paraId="7EAF4585" w14:textId="77777777" w:rsidR="00852AB6" w:rsidRDefault="00852AB6" w:rsidP="001C5BB4">
            <w:pPr>
              <w:rPr>
                <w:ins w:id="440" w:author="2028609 SADDAM HUSSAIN" w:date="2021-04-23T09:58:00Z"/>
              </w:rPr>
            </w:pPr>
            <w:ins w:id="441" w:author="2028609 SADDAM HUSSAIN" w:date="2021-04-23T09:58:00Z">
              <w:r w:rsidRPr="00C11BBA">
                <w:t>P0</w:t>
              </w:r>
              <w:r>
                <w:t>5</w:t>
              </w:r>
            </w:ins>
          </w:p>
        </w:tc>
        <w:tc>
          <w:tcPr>
            <w:tcW w:w="4508" w:type="dxa"/>
          </w:tcPr>
          <w:p w14:paraId="250AFC4C" w14:textId="77777777" w:rsidR="00852AB6" w:rsidRDefault="00852AB6" w:rsidP="001C5BB4">
            <w:pPr>
              <w:rPr>
                <w:ins w:id="442" w:author="2028609 SADDAM HUSSAIN" w:date="2021-04-23T09:58:00Z"/>
              </w:rPr>
            </w:pPr>
            <w:ins w:id="443" w:author="2028609 SADDAM HUSSAIN" w:date="2021-04-23T09:58:00Z">
              <w:r>
                <w:t>Smart City</w:t>
              </w:r>
            </w:ins>
          </w:p>
        </w:tc>
      </w:tr>
      <w:tr w:rsidR="00852AB6" w14:paraId="59394069" w14:textId="77777777" w:rsidTr="001C5BB4">
        <w:trPr>
          <w:ins w:id="444" w:author="2028609 SADDAM HUSSAIN" w:date="2021-04-23T09:58:00Z"/>
        </w:trPr>
        <w:tc>
          <w:tcPr>
            <w:tcW w:w="4508" w:type="dxa"/>
          </w:tcPr>
          <w:p w14:paraId="41839400" w14:textId="77777777" w:rsidR="00852AB6" w:rsidRDefault="00852AB6" w:rsidP="001C5BB4">
            <w:pPr>
              <w:rPr>
                <w:ins w:id="445" w:author="2028609 SADDAM HUSSAIN" w:date="2021-04-23T09:58:00Z"/>
              </w:rPr>
            </w:pPr>
            <w:ins w:id="446" w:author="2028609 SADDAM HUSSAIN" w:date="2021-04-23T09:58:00Z">
              <w:r w:rsidRPr="00C11BBA">
                <w:t>P0</w:t>
              </w:r>
              <w:r>
                <w:t>4</w:t>
              </w:r>
            </w:ins>
          </w:p>
        </w:tc>
        <w:tc>
          <w:tcPr>
            <w:tcW w:w="4508" w:type="dxa"/>
          </w:tcPr>
          <w:p w14:paraId="6FD1A87A" w14:textId="77777777" w:rsidR="00852AB6" w:rsidRDefault="00852AB6" w:rsidP="001C5BB4">
            <w:pPr>
              <w:rPr>
                <w:ins w:id="447" w:author="2028609 SADDAM HUSSAIN" w:date="2021-04-23T09:58:00Z"/>
              </w:rPr>
            </w:pPr>
            <w:ins w:id="448" w:author="2028609 SADDAM HUSSAIN" w:date="2021-04-23T09:58:00Z">
              <w:r>
                <w:t>R&amp;D</w:t>
              </w:r>
            </w:ins>
          </w:p>
        </w:tc>
      </w:tr>
      <w:tr w:rsidR="00852AB6" w14:paraId="3C8F22A0" w14:textId="77777777" w:rsidTr="001C5BB4">
        <w:trPr>
          <w:ins w:id="449" w:author="2028609 SADDAM HUSSAIN" w:date="2021-04-23T09:58:00Z"/>
        </w:trPr>
        <w:tc>
          <w:tcPr>
            <w:tcW w:w="4508" w:type="dxa"/>
          </w:tcPr>
          <w:p w14:paraId="0468F229" w14:textId="77777777" w:rsidR="00852AB6" w:rsidRPr="00C11BBA" w:rsidRDefault="00852AB6" w:rsidP="001C5BB4">
            <w:pPr>
              <w:rPr>
                <w:ins w:id="450" w:author="2028609 SADDAM HUSSAIN" w:date="2021-04-23T09:58:00Z"/>
              </w:rPr>
            </w:pPr>
            <w:ins w:id="451" w:author="2028609 SADDAM HUSSAIN" w:date="2021-04-23T09:58:00Z">
              <w:r w:rsidRPr="00C11BBA">
                <w:t>P</w:t>
              </w:r>
              <w:r>
                <w:t>12</w:t>
              </w:r>
            </w:ins>
          </w:p>
        </w:tc>
        <w:tc>
          <w:tcPr>
            <w:tcW w:w="4508" w:type="dxa"/>
          </w:tcPr>
          <w:p w14:paraId="491EC598" w14:textId="77777777" w:rsidR="00852AB6" w:rsidRDefault="00852AB6" w:rsidP="001C5BB4">
            <w:pPr>
              <w:rPr>
                <w:ins w:id="452" w:author="2028609 SADDAM HUSSAIN" w:date="2021-04-23T09:58:00Z"/>
              </w:rPr>
            </w:pPr>
            <w:ins w:id="453" w:author="2028609 SADDAM HUSSAIN" w:date="2021-04-23T09:58:00Z">
              <w:r>
                <w:t>Machine Connectivity</w:t>
              </w:r>
            </w:ins>
          </w:p>
        </w:tc>
      </w:tr>
    </w:tbl>
    <w:p w14:paraId="5A3015C3" w14:textId="77777777" w:rsidR="00852AB6" w:rsidRDefault="00852AB6" w:rsidP="00852AB6">
      <w:pPr>
        <w:rPr>
          <w:ins w:id="454" w:author="2028609 SADDAM HUSSAIN" w:date="2021-04-23T09:58:00Z"/>
        </w:rPr>
      </w:pPr>
    </w:p>
    <w:p w14:paraId="01BFB82E" w14:textId="21EE65F1" w:rsidR="00852AB6" w:rsidRDefault="00852AB6" w:rsidP="00852AB6">
      <w:pPr>
        <w:rPr>
          <w:ins w:id="455" w:author="2028609 SADDAM HUSSAIN" w:date="2021-04-23T10:55:00Z"/>
        </w:rPr>
      </w:pPr>
      <w:ins w:id="456" w:author="2028609 SADDAM HUSSAIN" w:date="2021-04-23T09:58:00Z">
        <w:r w:rsidRPr="001D24BF">
          <w:rPr>
            <w:b/>
            <w:bCs/>
            <w:rPrChange w:id="457" w:author="2028609 SADDAM HUSSAIN" w:date="2021-04-23T10:55:00Z">
              <w:rPr/>
            </w:rPrChange>
          </w:rPr>
          <w:t xml:space="preserve">3NF </w:t>
        </w:r>
        <w:r>
          <w:t>– To implement 3NF the table has to be in 2NF, else we need to convert it to 2NF first and then proceed. It shouldn’t hold the transitive functional dependency. Transitive dependency can be explained like If there are 3 variable a,b,c and a is dependent on b (also called as functional dependency), b is dependent on c so the a will be dependent on c. We should work on to remove these transitive dependencies.</w:t>
        </w:r>
      </w:ins>
    </w:p>
    <w:p w14:paraId="51C98818" w14:textId="77777777" w:rsidR="001D24BF" w:rsidRDefault="001D24BF" w:rsidP="00852AB6">
      <w:pPr>
        <w:rPr>
          <w:ins w:id="458" w:author="2028609 SADDAM HUSSAIN" w:date="2021-04-23T09:58:00Z"/>
        </w:rPr>
      </w:pPr>
    </w:p>
    <w:tbl>
      <w:tblPr>
        <w:tblStyle w:val="TableGrid"/>
        <w:tblW w:w="0" w:type="auto"/>
        <w:tblLook w:val="04A0" w:firstRow="1" w:lastRow="0" w:firstColumn="1" w:lastColumn="0" w:noHBand="0" w:noVBand="1"/>
      </w:tblPr>
      <w:tblGrid>
        <w:gridCol w:w="1786"/>
        <w:gridCol w:w="1885"/>
        <w:gridCol w:w="1809"/>
        <w:gridCol w:w="1865"/>
      </w:tblGrid>
      <w:tr w:rsidR="00852AB6" w14:paraId="4875BFE9" w14:textId="77777777" w:rsidTr="001C5BB4">
        <w:trPr>
          <w:ins w:id="459" w:author="2028609 SADDAM HUSSAIN" w:date="2021-04-23T09:58:00Z"/>
        </w:trPr>
        <w:tc>
          <w:tcPr>
            <w:tcW w:w="1786" w:type="dxa"/>
          </w:tcPr>
          <w:p w14:paraId="33096420" w14:textId="77777777" w:rsidR="00852AB6" w:rsidRDefault="00852AB6" w:rsidP="001C5BB4">
            <w:pPr>
              <w:rPr>
                <w:ins w:id="460" w:author="2028609 SADDAM HUSSAIN" w:date="2021-04-23T09:58:00Z"/>
              </w:rPr>
            </w:pPr>
            <w:ins w:id="461" w:author="2028609 SADDAM HUSSAIN" w:date="2021-04-23T09:58:00Z">
              <w:r>
                <w:t>U_ID</w:t>
              </w:r>
            </w:ins>
          </w:p>
        </w:tc>
        <w:tc>
          <w:tcPr>
            <w:tcW w:w="1885" w:type="dxa"/>
          </w:tcPr>
          <w:p w14:paraId="0A52E7F0" w14:textId="77777777" w:rsidR="00852AB6" w:rsidRDefault="00852AB6" w:rsidP="001C5BB4">
            <w:pPr>
              <w:rPr>
                <w:ins w:id="462" w:author="2028609 SADDAM HUSSAIN" w:date="2021-04-23T09:58:00Z"/>
              </w:rPr>
            </w:pPr>
            <w:proofErr w:type="spellStart"/>
            <w:ins w:id="463" w:author="2028609 SADDAM HUSSAIN" w:date="2021-04-23T09:58:00Z">
              <w:r>
                <w:t>U_Name</w:t>
              </w:r>
              <w:proofErr w:type="spellEnd"/>
            </w:ins>
          </w:p>
        </w:tc>
        <w:tc>
          <w:tcPr>
            <w:tcW w:w="1809" w:type="dxa"/>
          </w:tcPr>
          <w:p w14:paraId="2998912B" w14:textId="77777777" w:rsidR="00852AB6" w:rsidRDefault="00852AB6" w:rsidP="001C5BB4">
            <w:pPr>
              <w:rPr>
                <w:ins w:id="464" w:author="2028609 SADDAM HUSSAIN" w:date="2021-04-23T09:58:00Z"/>
              </w:rPr>
            </w:pPr>
            <w:proofErr w:type="spellStart"/>
            <w:ins w:id="465" w:author="2028609 SADDAM HUSSAIN" w:date="2021-04-23T09:58:00Z">
              <w:r>
                <w:t>U_Ac</w:t>
              </w:r>
              <w:proofErr w:type="spellEnd"/>
            </w:ins>
          </w:p>
        </w:tc>
        <w:tc>
          <w:tcPr>
            <w:tcW w:w="1865" w:type="dxa"/>
          </w:tcPr>
          <w:p w14:paraId="5D05F430" w14:textId="77777777" w:rsidR="00852AB6" w:rsidRDefault="00852AB6" w:rsidP="001C5BB4">
            <w:pPr>
              <w:rPr>
                <w:ins w:id="466" w:author="2028609 SADDAM HUSSAIN" w:date="2021-04-23T09:58:00Z"/>
              </w:rPr>
            </w:pPr>
            <w:ins w:id="467" w:author="2028609 SADDAM HUSSAIN" w:date="2021-04-23T09:58:00Z">
              <w:r>
                <w:t>Bank</w:t>
              </w:r>
            </w:ins>
          </w:p>
        </w:tc>
      </w:tr>
      <w:tr w:rsidR="00852AB6" w14:paraId="50F762F7" w14:textId="77777777" w:rsidTr="001C5BB4">
        <w:trPr>
          <w:ins w:id="468" w:author="2028609 SADDAM HUSSAIN" w:date="2021-04-23T09:58:00Z"/>
        </w:trPr>
        <w:tc>
          <w:tcPr>
            <w:tcW w:w="1786" w:type="dxa"/>
          </w:tcPr>
          <w:p w14:paraId="68502BC1" w14:textId="77777777" w:rsidR="00852AB6" w:rsidRDefault="00852AB6" w:rsidP="001C5BB4">
            <w:pPr>
              <w:rPr>
                <w:ins w:id="469" w:author="2028609 SADDAM HUSSAIN" w:date="2021-04-23T09:58:00Z"/>
              </w:rPr>
            </w:pPr>
            <w:ins w:id="470" w:author="2028609 SADDAM HUSSAIN" w:date="2021-04-23T09:58:00Z">
              <w:r>
                <w:t>111</w:t>
              </w:r>
            </w:ins>
          </w:p>
        </w:tc>
        <w:tc>
          <w:tcPr>
            <w:tcW w:w="1885" w:type="dxa"/>
          </w:tcPr>
          <w:p w14:paraId="66AB6A58" w14:textId="77777777" w:rsidR="00852AB6" w:rsidRDefault="00852AB6" w:rsidP="001C5BB4">
            <w:pPr>
              <w:rPr>
                <w:ins w:id="471" w:author="2028609 SADDAM HUSSAIN" w:date="2021-04-23T09:58:00Z"/>
              </w:rPr>
            </w:pPr>
            <w:proofErr w:type="spellStart"/>
            <w:ins w:id="472" w:author="2028609 SADDAM HUSSAIN" w:date="2021-04-23T09:58:00Z">
              <w:r>
                <w:t>Sejal</w:t>
              </w:r>
              <w:proofErr w:type="spellEnd"/>
            </w:ins>
          </w:p>
        </w:tc>
        <w:tc>
          <w:tcPr>
            <w:tcW w:w="1809" w:type="dxa"/>
          </w:tcPr>
          <w:p w14:paraId="591BAD00" w14:textId="77777777" w:rsidR="00852AB6" w:rsidRDefault="00852AB6" w:rsidP="001C5BB4">
            <w:pPr>
              <w:rPr>
                <w:ins w:id="473" w:author="2028609 SADDAM HUSSAIN" w:date="2021-04-23T09:58:00Z"/>
              </w:rPr>
            </w:pPr>
            <w:ins w:id="474" w:author="2028609 SADDAM HUSSAIN" w:date="2021-04-23T09:58:00Z">
              <w:r>
                <w:t>20156</w:t>
              </w:r>
            </w:ins>
          </w:p>
        </w:tc>
        <w:tc>
          <w:tcPr>
            <w:tcW w:w="1865" w:type="dxa"/>
          </w:tcPr>
          <w:p w14:paraId="15C8BC95" w14:textId="77777777" w:rsidR="00852AB6" w:rsidRDefault="00852AB6" w:rsidP="001C5BB4">
            <w:pPr>
              <w:rPr>
                <w:ins w:id="475" w:author="2028609 SADDAM HUSSAIN" w:date="2021-04-23T09:58:00Z"/>
              </w:rPr>
            </w:pPr>
            <w:ins w:id="476" w:author="2028609 SADDAM HUSSAIN" w:date="2021-04-23T09:58:00Z">
              <w:r>
                <w:t>BOI</w:t>
              </w:r>
            </w:ins>
          </w:p>
        </w:tc>
      </w:tr>
      <w:tr w:rsidR="00852AB6" w14:paraId="1BF7C353" w14:textId="77777777" w:rsidTr="001C5BB4">
        <w:trPr>
          <w:ins w:id="477" w:author="2028609 SADDAM HUSSAIN" w:date="2021-04-23T09:58:00Z"/>
        </w:trPr>
        <w:tc>
          <w:tcPr>
            <w:tcW w:w="1786" w:type="dxa"/>
          </w:tcPr>
          <w:p w14:paraId="3D9C7878" w14:textId="77777777" w:rsidR="00852AB6" w:rsidRDefault="00852AB6" w:rsidP="001C5BB4">
            <w:pPr>
              <w:rPr>
                <w:ins w:id="478" w:author="2028609 SADDAM HUSSAIN" w:date="2021-04-23T09:58:00Z"/>
              </w:rPr>
            </w:pPr>
            <w:ins w:id="479" w:author="2028609 SADDAM HUSSAIN" w:date="2021-04-23T09:58:00Z">
              <w:r>
                <w:t>256</w:t>
              </w:r>
            </w:ins>
          </w:p>
        </w:tc>
        <w:tc>
          <w:tcPr>
            <w:tcW w:w="1885" w:type="dxa"/>
          </w:tcPr>
          <w:p w14:paraId="36C66C29" w14:textId="77777777" w:rsidR="00852AB6" w:rsidRDefault="00852AB6" w:rsidP="001C5BB4">
            <w:pPr>
              <w:rPr>
                <w:ins w:id="480" w:author="2028609 SADDAM HUSSAIN" w:date="2021-04-23T09:58:00Z"/>
              </w:rPr>
            </w:pPr>
            <w:ins w:id="481" w:author="2028609 SADDAM HUSSAIN" w:date="2021-04-23T09:58:00Z">
              <w:r>
                <w:t>Harry</w:t>
              </w:r>
            </w:ins>
          </w:p>
        </w:tc>
        <w:tc>
          <w:tcPr>
            <w:tcW w:w="1809" w:type="dxa"/>
          </w:tcPr>
          <w:p w14:paraId="75302F31" w14:textId="77777777" w:rsidR="00852AB6" w:rsidRDefault="00852AB6" w:rsidP="001C5BB4">
            <w:pPr>
              <w:rPr>
                <w:ins w:id="482" w:author="2028609 SADDAM HUSSAIN" w:date="2021-04-23T09:58:00Z"/>
              </w:rPr>
            </w:pPr>
            <w:ins w:id="483" w:author="2028609 SADDAM HUSSAIN" w:date="2021-04-23T09:58:00Z">
              <w:r>
                <w:t>12560</w:t>
              </w:r>
            </w:ins>
          </w:p>
        </w:tc>
        <w:tc>
          <w:tcPr>
            <w:tcW w:w="1865" w:type="dxa"/>
          </w:tcPr>
          <w:p w14:paraId="548F63E2" w14:textId="77777777" w:rsidR="00852AB6" w:rsidRDefault="00852AB6" w:rsidP="001C5BB4">
            <w:pPr>
              <w:rPr>
                <w:ins w:id="484" w:author="2028609 SADDAM HUSSAIN" w:date="2021-04-23T09:58:00Z"/>
              </w:rPr>
            </w:pPr>
            <w:ins w:id="485" w:author="2028609 SADDAM HUSSAIN" w:date="2021-04-23T09:58:00Z">
              <w:r>
                <w:t>SBI</w:t>
              </w:r>
            </w:ins>
          </w:p>
        </w:tc>
      </w:tr>
      <w:tr w:rsidR="00852AB6" w14:paraId="2B96FCAC" w14:textId="77777777" w:rsidTr="001C5BB4">
        <w:trPr>
          <w:ins w:id="486" w:author="2028609 SADDAM HUSSAIN" w:date="2021-04-23T09:58:00Z"/>
        </w:trPr>
        <w:tc>
          <w:tcPr>
            <w:tcW w:w="1786" w:type="dxa"/>
          </w:tcPr>
          <w:p w14:paraId="0B0D020D" w14:textId="77777777" w:rsidR="00852AB6" w:rsidRDefault="00852AB6" w:rsidP="001C5BB4">
            <w:pPr>
              <w:rPr>
                <w:ins w:id="487" w:author="2028609 SADDAM HUSSAIN" w:date="2021-04-23T09:58:00Z"/>
              </w:rPr>
            </w:pPr>
            <w:ins w:id="488" w:author="2028609 SADDAM HUSSAIN" w:date="2021-04-23T09:58:00Z">
              <w:r>
                <w:t>335</w:t>
              </w:r>
            </w:ins>
          </w:p>
        </w:tc>
        <w:tc>
          <w:tcPr>
            <w:tcW w:w="1885" w:type="dxa"/>
          </w:tcPr>
          <w:p w14:paraId="0D14575C" w14:textId="77777777" w:rsidR="00852AB6" w:rsidRDefault="00852AB6" w:rsidP="001C5BB4">
            <w:pPr>
              <w:rPr>
                <w:ins w:id="489" w:author="2028609 SADDAM HUSSAIN" w:date="2021-04-23T09:58:00Z"/>
              </w:rPr>
            </w:pPr>
            <w:ins w:id="490" w:author="2028609 SADDAM HUSSAIN" w:date="2021-04-23T09:58:00Z">
              <w:r>
                <w:t>Don</w:t>
              </w:r>
            </w:ins>
          </w:p>
        </w:tc>
        <w:tc>
          <w:tcPr>
            <w:tcW w:w="1809" w:type="dxa"/>
          </w:tcPr>
          <w:p w14:paraId="60682575" w14:textId="77777777" w:rsidR="00852AB6" w:rsidRDefault="00852AB6" w:rsidP="001C5BB4">
            <w:pPr>
              <w:rPr>
                <w:ins w:id="491" w:author="2028609 SADDAM HUSSAIN" w:date="2021-04-23T09:58:00Z"/>
              </w:rPr>
            </w:pPr>
            <w:ins w:id="492" w:author="2028609 SADDAM HUSSAIN" w:date="2021-04-23T09:58:00Z">
              <w:r>
                <w:t>12480</w:t>
              </w:r>
            </w:ins>
          </w:p>
        </w:tc>
        <w:tc>
          <w:tcPr>
            <w:tcW w:w="1865" w:type="dxa"/>
          </w:tcPr>
          <w:p w14:paraId="1671ECD2" w14:textId="77777777" w:rsidR="00852AB6" w:rsidRDefault="00852AB6" w:rsidP="001C5BB4">
            <w:pPr>
              <w:rPr>
                <w:ins w:id="493" w:author="2028609 SADDAM HUSSAIN" w:date="2021-04-23T09:58:00Z"/>
              </w:rPr>
            </w:pPr>
            <w:ins w:id="494" w:author="2028609 SADDAM HUSSAIN" w:date="2021-04-23T09:58:00Z">
              <w:r>
                <w:t>SBI</w:t>
              </w:r>
            </w:ins>
          </w:p>
        </w:tc>
      </w:tr>
      <w:tr w:rsidR="00852AB6" w14:paraId="3CEF605B" w14:textId="77777777" w:rsidTr="001C5BB4">
        <w:trPr>
          <w:ins w:id="495" w:author="2028609 SADDAM HUSSAIN" w:date="2021-04-23T09:58:00Z"/>
        </w:trPr>
        <w:tc>
          <w:tcPr>
            <w:tcW w:w="1786" w:type="dxa"/>
          </w:tcPr>
          <w:p w14:paraId="5A6817CB" w14:textId="77777777" w:rsidR="00852AB6" w:rsidRDefault="00852AB6" w:rsidP="001C5BB4">
            <w:pPr>
              <w:rPr>
                <w:ins w:id="496" w:author="2028609 SADDAM HUSSAIN" w:date="2021-04-23T09:58:00Z"/>
              </w:rPr>
            </w:pPr>
            <w:ins w:id="497" w:author="2028609 SADDAM HUSSAIN" w:date="2021-04-23T09:58:00Z">
              <w:r>
                <w:t>258</w:t>
              </w:r>
            </w:ins>
          </w:p>
        </w:tc>
        <w:tc>
          <w:tcPr>
            <w:tcW w:w="1885" w:type="dxa"/>
          </w:tcPr>
          <w:p w14:paraId="6665A142" w14:textId="77777777" w:rsidR="00852AB6" w:rsidRDefault="00852AB6" w:rsidP="001C5BB4">
            <w:pPr>
              <w:rPr>
                <w:ins w:id="498" w:author="2028609 SADDAM HUSSAIN" w:date="2021-04-23T09:58:00Z"/>
              </w:rPr>
            </w:pPr>
            <w:ins w:id="499" w:author="2028609 SADDAM HUSSAIN" w:date="2021-04-23T09:58:00Z">
              <w:r>
                <w:t>Linn</w:t>
              </w:r>
            </w:ins>
          </w:p>
        </w:tc>
        <w:tc>
          <w:tcPr>
            <w:tcW w:w="1809" w:type="dxa"/>
          </w:tcPr>
          <w:p w14:paraId="63E84B00" w14:textId="77777777" w:rsidR="00852AB6" w:rsidRDefault="00852AB6" w:rsidP="001C5BB4">
            <w:pPr>
              <w:rPr>
                <w:ins w:id="500" w:author="2028609 SADDAM HUSSAIN" w:date="2021-04-23T09:58:00Z"/>
              </w:rPr>
            </w:pPr>
            <w:ins w:id="501" w:author="2028609 SADDAM HUSSAIN" w:date="2021-04-23T09:58:00Z">
              <w:r>
                <w:t>12459</w:t>
              </w:r>
            </w:ins>
          </w:p>
        </w:tc>
        <w:tc>
          <w:tcPr>
            <w:tcW w:w="1865" w:type="dxa"/>
          </w:tcPr>
          <w:p w14:paraId="619219A9" w14:textId="77777777" w:rsidR="00852AB6" w:rsidRDefault="00852AB6" w:rsidP="001C5BB4">
            <w:pPr>
              <w:rPr>
                <w:ins w:id="502" w:author="2028609 SADDAM HUSSAIN" w:date="2021-04-23T09:58:00Z"/>
              </w:rPr>
            </w:pPr>
            <w:ins w:id="503" w:author="2028609 SADDAM HUSSAIN" w:date="2021-04-23T09:58:00Z">
              <w:r>
                <w:t>J&amp;K</w:t>
              </w:r>
            </w:ins>
          </w:p>
        </w:tc>
      </w:tr>
      <w:tr w:rsidR="00852AB6" w14:paraId="6CDD66F0" w14:textId="77777777" w:rsidTr="001C5BB4">
        <w:trPr>
          <w:ins w:id="504" w:author="2028609 SADDAM HUSSAIN" w:date="2021-04-23T09:58:00Z"/>
        </w:trPr>
        <w:tc>
          <w:tcPr>
            <w:tcW w:w="1786" w:type="dxa"/>
          </w:tcPr>
          <w:p w14:paraId="4650557B" w14:textId="77777777" w:rsidR="00852AB6" w:rsidRDefault="00852AB6" w:rsidP="001C5BB4">
            <w:pPr>
              <w:rPr>
                <w:ins w:id="505" w:author="2028609 SADDAM HUSSAIN" w:date="2021-04-23T09:58:00Z"/>
              </w:rPr>
            </w:pPr>
            <w:ins w:id="506" w:author="2028609 SADDAM HUSSAIN" w:date="2021-04-23T09:58:00Z">
              <w:r>
                <w:t>489</w:t>
              </w:r>
            </w:ins>
          </w:p>
        </w:tc>
        <w:tc>
          <w:tcPr>
            <w:tcW w:w="1885" w:type="dxa"/>
          </w:tcPr>
          <w:p w14:paraId="12EC2208" w14:textId="77777777" w:rsidR="00852AB6" w:rsidRDefault="00852AB6" w:rsidP="001C5BB4">
            <w:pPr>
              <w:rPr>
                <w:ins w:id="507" w:author="2028609 SADDAM HUSSAIN" w:date="2021-04-23T09:58:00Z"/>
              </w:rPr>
            </w:pPr>
            <w:ins w:id="508" w:author="2028609 SADDAM HUSSAIN" w:date="2021-04-23T09:58:00Z">
              <w:r>
                <w:t>Sam</w:t>
              </w:r>
            </w:ins>
          </w:p>
        </w:tc>
        <w:tc>
          <w:tcPr>
            <w:tcW w:w="1809" w:type="dxa"/>
          </w:tcPr>
          <w:p w14:paraId="07E2584A" w14:textId="77777777" w:rsidR="00852AB6" w:rsidRDefault="00852AB6" w:rsidP="001C5BB4">
            <w:pPr>
              <w:rPr>
                <w:ins w:id="509" w:author="2028609 SADDAM HUSSAIN" w:date="2021-04-23T09:58:00Z"/>
              </w:rPr>
            </w:pPr>
            <w:ins w:id="510" w:author="2028609 SADDAM HUSSAIN" w:date="2021-04-23T09:58:00Z">
              <w:r>
                <w:t>56879</w:t>
              </w:r>
            </w:ins>
          </w:p>
        </w:tc>
        <w:tc>
          <w:tcPr>
            <w:tcW w:w="1865" w:type="dxa"/>
          </w:tcPr>
          <w:p w14:paraId="1161B806" w14:textId="77777777" w:rsidR="00852AB6" w:rsidRDefault="00852AB6" w:rsidP="001C5BB4">
            <w:pPr>
              <w:rPr>
                <w:ins w:id="511" w:author="2028609 SADDAM HUSSAIN" w:date="2021-04-23T09:58:00Z"/>
              </w:rPr>
            </w:pPr>
            <w:ins w:id="512" w:author="2028609 SADDAM HUSSAIN" w:date="2021-04-23T09:58:00Z">
              <w:r>
                <w:t>KMB</w:t>
              </w:r>
            </w:ins>
          </w:p>
        </w:tc>
      </w:tr>
    </w:tbl>
    <w:p w14:paraId="04C2FE33" w14:textId="77777777" w:rsidR="00852AB6" w:rsidRDefault="00852AB6" w:rsidP="00852AB6">
      <w:pPr>
        <w:rPr>
          <w:ins w:id="513" w:author="2028609 SADDAM HUSSAIN" w:date="2021-04-23T09:58:00Z"/>
        </w:rPr>
      </w:pPr>
    </w:p>
    <w:p w14:paraId="479EAB7D" w14:textId="77777777" w:rsidR="00852AB6" w:rsidRDefault="00852AB6" w:rsidP="00852AB6">
      <w:pPr>
        <w:rPr>
          <w:ins w:id="514" w:author="2028609 SADDAM HUSSAIN" w:date="2021-04-23T09:58:00Z"/>
        </w:rPr>
      </w:pPr>
      <w:proofErr w:type="spellStart"/>
      <w:ins w:id="515" w:author="2028609 SADDAM HUSSAIN" w:date="2021-04-23T09:58:00Z">
        <w:r>
          <w:t>U_Name</w:t>
        </w:r>
        <w:proofErr w:type="spellEnd"/>
        <w:r>
          <w:t xml:space="preserve">, </w:t>
        </w:r>
        <w:proofErr w:type="spellStart"/>
        <w:r>
          <w:t>U_Ac</w:t>
        </w:r>
        <w:proofErr w:type="spellEnd"/>
        <w:r>
          <w:t>, Bank all are functionally dependent on U_ID.</w:t>
        </w:r>
      </w:ins>
    </w:p>
    <w:p w14:paraId="2D25C6C2" w14:textId="211097A0" w:rsidR="00852AB6" w:rsidRDefault="00852AB6" w:rsidP="00852AB6">
      <w:pPr>
        <w:rPr>
          <w:ins w:id="516" w:author="2028609 SADDAM HUSSAIN" w:date="2021-04-23T10:55:00Z"/>
        </w:rPr>
      </w:pPr>
      <w:ins w:id="517" w:author="2028609 SADDAM HUSSAIN" w:date="2021-04-23T09:58:00Z">
        <w:r>
          <w:t xml:space="preserve">Candidate key for the above table – U_ID, </w:t>
        </w:r>
        <w:proofErr w:type="spellStart"/>
        <w:r>
          <w:t>U_Name</w:t>
        </w:r>
      </w:ins>
      <w:proofErr w:type="spellEnd"/>
    </w:p>
    <w:p w14:paraId="1495927F" w14:textId="77777777" w:rsidR="001D24BF" w:rsidRDefault="001D24BF" w:rsidP="00852AB6">
      <w:pPr>
        <w:rPr>
          <w:ins w:id="518" w:author="2028609 SADDAM HUSSAIN" w:date="2021-04-23T09:58:00Z"/>
        </w:rPr>
      </w:pPr>
    </w:p>
    <w:tbl>
      <w:tblPr>
        <w:tblStyle w:val="TableGrid"/>
        <w:tblW w:w="0" w:type="auto"/>
        <w:tblLook w:val="04A0" w:firstRow="1" w:lastRow="0" w:firstColumn="1" w:lastColumn="0" w:noHBand="0" w:noVBand="1"/>
      </w:tblPr>
      <w:tblGrid>
        <w:gridCol w:w="1745"/>
        <w:gridCol w:w="1853"/>
        <w:gridCol w:w="1771"/>
        <w:gridCol w:w="1842"/>
        <w:gridCol w:w="1805"/>
      </w:tblGrid>
      <w:tr w:rsidR="00852AB6" w14:paraId="1D40C864" w14:textId="77777777" w:rsidTr="001C5BB4">
        <w:trPr>
          <w:ins w:id="519" w:author="2028609 SADDAM HUSSAIN" w:date="2021-04-23T09:58:00Z"/>
        </w:trPr>
        <w:tc>
          <w:tcPr>
            <w:tcW w:w="1745" w:type="dxa"/>
          </w:tcPr>
          <w:p w14:paraId="1D46CCFB" w14:textId="77777777" w:rsidR="00852AB6" w:rsidRDefault="00852AB6" w:rsidP="001C5BB4">
            <w:pPr>
              <w:rPr>
                <w:ins w:id="520" w:author="2028609 SADDAM HUSSAIN" w:date="2021-04-23T09:58:00Z"/>
              </w:rPr>
            </w:pPr>
            <w:ins w:id="521" w:author="2028609 SADDAM HUSSAIN" w:date="2021-04-23T09:58:00Z">
              <w:r>
                <w:t>U_ID</w:t>
              </w:r>
            </w:ins>
          </w:p>
        </w:tc>
        <w:tc>
          <w:tcPr>
            <w:tcW w:w="1853" w:type="dxa"/>
          </w:tcPr>
          <w:p w14:paraId="40327E1E" w14:textId="77777777" w:rsidR="00852AB6" w:rsidRDefault="00852AB6" w:rsidP="001C5BB4">
            <w:pPr>
              <w:rPr>
                <w:ins w:id="522" w:author="2028609 SADDAM HUSSAIN" w:date="2021-04-23T09:58:00Z"/>
              </w:rPr>
            </w:pPr>
            <w:proofErr w:type="spellStart"/>
            <w:ins w:id="523" w:author="2028609 SADDAM HUSSAIN" w:date="2021-04-23T09:58:00Z">
              <w:r>
                <w:t>U_Name</w:t>
              </w:r>
              <w:proofErr w:type="spellEnd"/>
            </w:ins>
          </w:p>
        </w:tc>
        <w:tc>
          <w:tcPr>
            <w:tcW w:w="1771" w:type="dxa"/>
          </w:tcPr>
          <w:p w14:paraId="6C1D22EE" w14:textId="77777777" w:rsidR="00852AB6" w:rsidRDefault="00852AB6" w:rsidP="001C5BB4">
            <w:pPr>
              <w:rPr>
                <w:ins w:id="524" w:author="2028609 SADDAM HUSSAIN" w:date="2021-04-23T09:58:00Z"/>
              </w:rPr>
            </w:pPr>
            <w:proofErr w:type="spellStart"/>
            <w:ins w:id="525" w:author="2028609 SADDAM HUSSAIN" w:date="2021-04-23T09:58:00Z">
              <w:r>
                <w:t>U_Ac</w:t>
              </w:r>
              <w:proofErr w:type="spellEnd"/>
            </w:ins>
          </w:p>
        </w:tc>
        <w:tc>
          <w:tcPr>
            <w:tcW w:w="1842" w:type="dxa"/>
          </w:tcPr>
          <w:p w14:paraId="34D20317" w14:textId="77777777" w:rsidR="00852AB6" w:rsidRDefault="00852AB6" w:rsidP="001C5BB4">
            <w:pPr>
              <w:rPr>
                <w:ins w:id="526" w:author="2028609 SADDAM HUSSAIN" w:date="2021-04-23T09:58:00Z"/>
              </w:rPr>
            </w:pPr>
            <w:proofErr w:type="spellStart"/>
            <w:ins w:id="527" w:author="2028609 SADDAM HUSSAIN" w:date="2021-04-23T09:58:00Z">
              <w:r>
                <w:t>Bank_Code</w:t>
              </w:r>
              <w:proofErr w:type="spellEnd"/>
            </w:ins>
          </w:p>
        </w:tc>
        <w:tc>
          <w:tcPr>
            <w:tcW w:w="1805" w:type="dxa"/>
          </w:tcPr>
          <w:p w14:paraId="77CD624B" w14:textId="77777777" w:rsidR="00852AB6" w:rsidRDefault="00852AB6" w:rsidP="001C5BB4">
            <w:pPr>
              <w:rPr>
                <w:ins w:id="528" w:author="2028609 SADDAM HUSSAIN" w:date="2021-04-23T09:58:00Z"/>
              </w:rPr>
            </w:pPr>
            <w:ins w:id="529" w:author="2028609 SADDAM HUSSAIN" w:date="2021-04-23T09:58:00Z">
              <w:r>
                <w:t>Bank</w:t>
              </w:r>
            </w:ins>
          </w:p>
        </w:tc>
      </w:tr>
      <w:tr w:rsidR="00852AB6" w14:paraId="3676293E" w14:textId="77777777" w:rsidTr="001C5BB4">
        <w:trPr>
          <w:ins w:id="530" w:author="2028609 SADDAM HUSSAIN" w:date="2021-04-23T09:58:00Z"/>
        </w:trPr>
        <w:tc>
          <w:tcPr>
            <w:tcW w:w="1745" w:type="dxa"/>
          </w:tcPr>
          <w:p w14:paraId="59546298" w14:textId="77777777" w:rsidR="00852AB6" w:rsidRDefault="00852AB6" w:rsidP="001C5BB4">
            <w:pPr>
              <w:rPr>
                <w:ins w:id="531" w:author="2028609 SADDAM HUSSAIN" w:date="2021-04-23T09:58:00Z"/>
              </w:rPr>
            </w:pPr>
            <w:ins w:id="532" w:author="2028609 SADDAM HUSSAIN" w:date="2021-04-23T09:58:00Z">
              <w:r>
                <w:t>111</w:t>
              </w:r>
            </w:ins>
          </w:p>
        </w:tc>
        <w:tc>
          <w:tcPr>
            <w:tcW w:w="1853" w:type="dxa"/>
          </w:tcPr>
          <w:p w14:paraId="155738E3" w14:textId="77777777" w:rsidR="00852AB6" w:rsidRDefault="00852AB6" w:rsidP="001C5BB4">
            <w:pPr>
              <w:rPr>
                <w:ins w:id="533" w:author="2028609 SADDAM HUSSAIN" w:date="2021-04-23T09:58:00Z"/>
              </w:rPr>
            </w:pPr>
            <w:proofErr w:type="spellStart"/>
            <w:ins w:id="534" w:author="2028609 SADDAM HUSSAIN" w:date="2021-04-23T09:58:00Z">
              <w:r>
                <w:t>Sejal</w:t>
              </w:r>
              <w:proofErr w:type="spellEnd"/>
            </w:ins>
          </w:p>
        </w:tc>
        <w:tc>
          <w:tcPr>
            <w:tcW w:w="1771" w:type="dxa"/>
          </w:tcPr>
          <w:p w14:paraId="4E2E23DF" w14:textId="77777777" w:rsidR="00852AB6" w:rsidRDefault="00852AB6" w:rsidP="001C5BB4">
            <w:pPr>
              <w:rPr>
                <w:ins w:id="535" w:author="2028609 SADDAM HUSSAIN" w:date="2021-04-23T09:58:00Z"/>
              </w:rPr>
            </w:pPr>
            <w:ins w:id="536" w:author="2028609 SADDAM HUSSAIN" w:date="2021-04-23T09:58:00Z">
              <w:r>
                <w:t>20156</w:t>
              </w:r>
            </w:ins>
          </w:p>
        </w:tc>
        <w:tc>
          <w:tcPr>
            <w:tcW w:w="1842" w:type="dxa"/>
          </w:tcPr>
          <w:p w14:paraId="5B22FFD2" w14:textId="77777777" w:rsidR="00852AB6" w:rsidRDefault="00852AB6" w:rsidP="001C5BB4">
            <w:pPr>
              <w:rPr>
                <w:ins w:id="537" w:author="2028609 SADDAM HUSSAIN" w:date="2021-04-23T09:58:00Z"/>
              </w:rPr>
            </w:pPr>
            <w:ins w:id="538" w:author="2028609 SADDAM HUSSAIN" w:date="2021-04-23T09:58:00Z">
              <w:r>
                <w:t>BOI01</w:t>
              </w:r>
            </w:ins>
          </w:p>
        </w:tc>
        <w:tc>
          <w:tcPr>
            <w:tcW w:w="1805" w:type="dxa"/>
          </w:tcPr>
          <w:p w14:paraId="68BD0503" w14:textId="77777777" w:rsidR="00852AB6" w:rsidRDefault="00852AB6" w:rsidP="001C5BB4">
            <w:pPr>
              <w:rPr>
                <w:ins w:id="539" w:author="2028609 SADDAM HUSSAIN" w:date="2021-04-23T09:58:00Z"/>
              </w:rPr>
            </w:pPr>
            <w:ins w:id="540" w:author="2028609 SADDAM HUSSAIN" w:date="2021-04-23T09:58:00Z">
              <w:r>
                <w:t>BOI</w:t>
              </w:r>
            </w:ins>
          </w:p>
        </w:tc>
      </w:tr>
      <w:tr w:rsidR="00852AB6" w14:paraId="43966B8D" w14:textId="77777777" w:rsidTr="001C5BB4">
        <w:trPr>
          <w:ins w:id="541" w:author="2028609 SADDAM HUSSAIN" w:date="2021-04-23T09:58:00Z"/>
        </w:trPr>
        <w:tc>
          <w:tcPr>
            <w:tcW w:w="1745" w:type="dxa"/>
          </w:tcPr>
          <w:p w14:paraId="6E19119A" w14:textId="77777777" w:rsidR="00852AB6" w:rsidRDefault="00852AB6" w:rsidP="001C5BB4">
            <w:pPr>
              <w:rPr>
                <w:ins w:id="542" w:author="2028609 SADDAM HUSSAIN" w:date="2021-04-23T09:58:00Z"/>
              </w:rPr>
            </w:pPr>
            <w:ins w:id="543" w:author="2028609 SADDAM HUSSAIN" w:date="2021-04-23T09:58:00Z">
              <w:r>
                <w:t>256</w:t>
              </w:r>
            </w:ins>
          </w:p>
        </w:tc>
        <w:tc>
          <w:tcPr>
            <w:tcW w:w="1853" w:type="dxa"/>
          </w:tcPr>
          <w:p w14:paraId="52C5383B" w14:textId="77777777" w:rsidR="00852AB6" w:rsidRDefault="00852AB6" w:rsidP="001C5BB4">
            <w:pPr>
              <w:rPr>
                <w:ins w:id="544" w:author="2028609 SADDAM HUSSAIN" w:date="2021-04-23T09:58:00Z"/>
              </w:rPr>
            </w:pPr>
            <w:ins w:id="545" w:author="2028609 SADDAM HUSSAIN" w:date="2021-04-23T09:58:00Z">
              <w:r>
                <w:t>Harry</w:t>
              </w:r>
            </w:ins>
          </w:p>
        </w:tc>
        <w:tc>
          <w:tcPr>
            <w:tcW w:w="1771" w:type="dxa"/>
          </w:tcPr>
          <w:p w14:paraId="730B0FDD" w14:textId="77777777" w:rsidR="00852AB6" w:rsidRDefault="00852AB6" w:rsidP="001C5BB4">
            <w:pPr>
              <w:rPr>
                <w:ins w:id="546" w:author="2028609 SADDAM HUSSAIN" w:date="2021-04-23T09:58:00Z"/>
              </w:rPr>
            </w:pPr>
            <w:ins w:id="547" w:author="2028609 SADDAM HUSSAIN" w:date="2021-04-23T09:58:00Z">
              <w:r>
                <w:t>12560</w:t>
              </w:r>
            </w:ins>
          </w:p>
        </w:tc>
        <w:tc>
          <w:tcPr>
            <w:tcW w:w="1842" w:type="dxa"/>
          </w:tcPr>
          <w:p w14:paraId="0A6C88B9" w14:textId="77777777" w:rsidR="00852AB6" w:rsidRDefault="00852AB6" w:rsidP="001C5BB4">
            <w:pPr>
              <w:rPr>
                <w:ins w:id="548" w:author="2028609 SADDAM HUSSAIN" w:date="2021-04-23T09:58:00Z"/>
              </w:rPr>
            </w:pPr>
            <w:ins w:id="549" w:author="2028609 SADDAM HUSSAIN" w:date="2021-04-23T09:58:00Z">
              <w:r>
                <w:t>SBI01</w:t>
              </w:r>
            </w:ins>
          </w:p>
        </w:tc>
        <w:tc>
          <w:tcPr>
            <w:tcW w:w="1805" w:type="dxa"/>
          </w:tcPr>
          <w:p w14:paraId="00C5E95E" w14:textId="77777777" w:rsidR="00852AB6" w:rsidRDefault="00852AB6" w:rsidP="001C5BB4">
            <w:pPr>
              <w:rPr>
                <w:ins w:id="550" w:author="2028609 SADDAM HUSSAIN" w:date="2021-04-23T09:58:00Z"/>
              </w:rPr>
            </w:pPr>
            <w:ins w:id="551" w:author="2028609 SADDAM HUSSAIN" w:date="2021-04-23T09:58:00Z">
              <w:r>
                <w:t>SBI</w:t>
              </w:r>
            </w:ins>
          </w:p>
        </w:tc>
      </w:tr>
      <w:tr w:rsidR="00852AB6" w14:paraId="29E68117" w14:textId="77777777" w:rsidTr="001C5BB4">
        <w:trPr>
          <w:ins w:id="552" w:author="2028609 SADDAM HUSSAIN" w:date="2021-04-23T09:58:00Z"/>
        </w:trPr>
        <w:tc>
          <w:tcPr>
            <w:tcW w:w="1745" w:type="dxa"/>
          </w:tcPr>
          <w:p w14:paraId="7CA8E719" w14:textId="77777777" w:rsidR="00852AB6" w:rsidRDefault="00852AB6" w:rsidP="001C5BB4">
            <w:pPr>
              <w:rPr>
                <w:ins w:id="553" w:author="2028609 SADDAM HUSSAIN" w:date="2021-04-23T09:58:00Z"/>
              </w:rPr>
            </w:pPr>
            <w:ins w:id="554" w:author="2028609 SADDAM HUSSAIN" w:date="2021-04-23T09:58:00Z">
              <w:r>
                <w:t>335</w:t>
              </w:r>
            </w:ins>
          </w:p>
        </w:tc>
        <w:tc>
          <w:tcPr>
            <w:tcW w:w="1853" w:type="dxa"/>
          </w:tcPr>
          <w:p w14:paraId="76B69E71" w14:textId="77777777" w:rsidR="00852AB6" w:rsidRDefault="00852AB6" w:rsidP="001C5BB4">
            <w:pPr>
              <w:rPr>
                <w:ins w:id="555" w:author="2028609 SADDAM HUSSAIN" w:date="2021-04-23T09:58:00Z"/>
              </w:rPr>
            </w:pPr>
            <w:ins w:id="556" w:author="2028609 SADDAM HUSSAIN" w:date="2021-04-23T09:58:00Z">
              <w:r>
                <w:t>Don</w:t>
              </w:r>
            </w:ins>
          </w:p>
        </w:tc>
        <w:tc>
          <w:tcPr>
            <w:tcW w:w="1771" w:type="dxa"/>
          </w:tcPr>
          <w:p w14:paraId="56E958B3" w14:textId="77777777" w:rsidR="00852AB6" w:rsidRDefault="00852AB6" w:rsidP="001C5BB4">
            <w:pPr>
              <w:rPr>
                <w:ins w:id="557" w:author="2028609 SADDAM HUSSAIN" w:date="2021-04-23T09:58:00Z"/>
              </w:rPr>
            </w:pPr>
            <w:ins w:id="558" w:author="2028609 SADDAM HUSSAIN" w:date="2021-04-23T09:58:00Z">
              <w:r>
                <w:t>12480</w:t>
              </w:r>
            </w:ins>
          </w:p>
        </w:tc>
        <w:tc>
          <w:tcPr>
            <w:tcW w:w="1842" w:type="dxa"/>
          </w:tcPr>
          <w:p w14:paraId="50FCAA69" w14:textId="77777777" w:rsidR="00852AB6" w:rsidRDefault="00852AB6" w:rsidP="001C5BB4">
            <w:pPr>
              <w:rPr>
                <w:ins w:id="559" w:author="2028609 SADDAM HUSSAIN" w:date="2021-04-23T09:58:00Z"/>
              </w:rPr>
            </w:pPr>
            <w:ins w:id="560" w:author="2028609 SADDAM HUSSAIN" w:date="2021-04-23T09:58:00Z">
              <w:r>
                <w:t>SBI01</w:t>
              </w:r>
            </w:ins>
          </w:p>
        </w:tc>
        <w:tc>
          <w:tcPr>
            <w:tcW w:w="1805" w:type="dxa"/>
          </w:tcPr>
          <w:p w14:paraId="082260C1" w14:textId="77777777" w:rsidR="00852AB6" w:rsidRDefault="00852AB6" w:rsidP="001C5BB4">
            <w:pPr>
              <w:rPr>
                <w:ins w:id="561" w:author="2028609 SADDAM HUSSAIN" w:date="2021-04-23T09:58:00Z"/>
              </w:rPr>
            </w:pPr>
            <w:ins w:id="562" w:author="2028609 SADDAM HUSSAIN" w:date="2021-04-23T09:58:00Z">
              <w:r>
                <w:t>SBI</w:t>
              </w:r>
            </w:ins>
          </w:p>
        </w:tc>
      </w:tr>
      <w:tr w:rsidR="00852AB6" w14:paraId="4612313B" w14:textId="77777777" w:rsidTr="001C5BB4">
        <w:trPr>
          <w:ins w:id="563" w:author="2028609 SADDAM HUSSAIN" w:date="2021-04-23T09:58:00Z"/>
        </w:trPr>
        <w:tc>
          <w:tcPr>
            <w:tcW w:w="1745" w:type="dxa"/>
          </w:tcPr>
          <w:p w14:paraId="0AF312F2" w14:textId="77777777" w:rsidR="00852AB6" w:rsidRDefault="00852AB6" w:rsidP="001C5BB4">
            <w:pPr>
              <w:rPr>
                <w:ins w:id="564" w:author="2028609 SADDAM HUSSAIN" w:date="2021-04-23T09:58:00Z"/>
              </w:rPr>
            </w:pPr>
            <w:ins w:id="565" w:author="2028609 SADDAM HUSSAIN" w:date="2021-04-23T09:58:00Z">
              <w:r>
                <w:t>258</w:t>
              </w:r>
            </w:ins>
          </w:p>
        </w:tc>
        <w:tc>
          <w:tcPr>
            <w:tcW w:w="1853" w:type="dxa"/>
          </w:tcPr>
          <w:p w14:paraId="2A2A7B3F" w14:textId="77777777" w:rsidR="00852AB6" w:rsidRDefault="00852AB6" w:rsidP="001C5BB4">
            <w:pPr>
              <w:rPr>
                <w:ins w:id="566" w:author="2028609 SADDAM HUSSAIN" w:date="2021-04-23T09:58:00Z"/>
              </w:rPr>
            </w:pPr>
            <w:ins w:id="567" w:author="2028609 SADDAM HUSSAIN" w:date="2021-04-23T09:58:00Z">
              <w:r>
                <w:t>Linn</w:t>
              </w:r>
            </w:ins>
          </w:p>
        </w:tc>
        <w:tc>
          <w:tcPr>
            <w:tcW w:w="1771" w:type="dxa"/>
          </w:tcPr>
          <w:p w14:paraId="3AC6F59B" w14:textId="77777777" w:rsidR="00852AB6" w:rsidRDefault="00852AB6" w:rsidP="001C5BB4">
            <w:pPr>
              <w:rPr>
                <w:ins w:id="568" w:author="2028609 SADDAM HUSSAIN" w:date="2021-04-23T09:58:00Z"/>
              </w:rPr>
            </w:pPr>
            <w:ins w:id="569" w:author="2028609 SADDAM HUSSAIN" w:date="2021-04-23T09:58:00Z">
              <w:r>
                <w:t>12459</w:t>
              </w:r>
            </w:ins>
          </w:p>
        </w:tc>
        <w:tc>
          <w:tcPr>
            <w:tcW w:w="1842" w:type="dxa"/>
          </w:tcPr>
          <w:p w14:paraId="7DC90D5A" w14:textId="77777777" w:rsidR="00852AB6" w:rsidRDefault="00852AB6" w:rsidP="001C5BB4">
            <w:pPr>
              <w:rPr>
                <w:ins w:id="570" w:author="2028609 SADDAM HUSSAIN" w:date="2021-04-23T09:58:00Z"/>
              </w:rPr>
            </w:pPr>
            <w:ins w:id="571" w:author="2028609 SADDAM HUSSAIN" w:date="2021-04-23T09:58:00Z">
              <w:r>
                <w:t>J&amp;K01</w:t>
              </w:r>
            </w:ins>
          </w:p>
        </w:tc>
        <w:tc>
          <w:tcPr>
            <w:tcW w:w="1805" w:type="dxa"/>
          </w:tcPr>
          <w:p w14:paraId="251231EE" w14:textId="77777777" w:rsidR="00852AB6" w:rsidRDefault="00852AB6" w:rsidP="001C5BB4">
            <w:pPr>
              <w:rPr>
                <w:ins w:id="572" w:author="2028609 SADDAM HUSSAIN" w:date="2021-04-23T09:58:00Z"/>
              </w:rPr>
            </w:pPr>
            <w:ins w:id="573" w:author="2028609 SADDAM HUSSAIN" w:date="2021-04-23T09:58:00Z">
              <w:r>
                <w:t>J&amp;K</w:t>
              </w:r>
            </w:ins>
          </w:p>
        </w:tc>
      </w:tr>
      <w:tr w:rsidR="00852AB6" w14:paraId="37FB46A9" w14:textId="77777777" w:rsidTr="001C5BB4">
        <w:trPr>
          <w:ins w:id="574" w:author="2028609 SADDAM HUSSAIN" w:date="2021-04-23T09:58:00Z"/>
        </w:trPr>
        <w:tc>
          <w:tcPr>
            <w:tcW w:w="1745" w:type="dxa"/>
          </w:tcPr>
          <w:p w14:paraId="42F77FFF" w14:textId="77777777" w:rsidR="00852AB6" w:rsidRDefault="00852AB6" w:rsidP="001C5BB4">
            <w:pPr>
              <w:rPr>
                <w:ins w:id="575" w:author="2028609 SADDAM HUSSAIN" w:date="2021-04-23T09:58:00Z"/>
              </w:rPr>
            </w:pPr>
            <w:ins w:id="576" w:author="2028609 SADDAM HUSSAIN" w:date="2021-04-23T09:58:00Z">
              <w:r>
                <w:t>489</w:t>
              </w:r>
            </w:ins>
          </w:p>
        </w:tc>
        <w:tc>
          <w:tcPr>
            <w:tcW w:w="1853" w:type="dxa"/>
          </w:tcPr>
          <w:p w14:paraId="2BF63221" w14:textId="77777777" w:rsidR="00852AB6" w:rsidRDefault="00852AB6" w:rsidP="001C5BB4">
            <w:pPr>
              <w:rPr>
                <w:ins w:id="577" w:author="2028609 SADDAM HUSSAIN" w:date="2021-04-23T09:58:00Z"/>
              </w:rPr>
            </w:pPr>
            <w:ins w:id="578" w:author="2028609 SADDAM HUSSAIN" w:date="2021-04-23T09:58:00Z">
              <w:r>
                <w:t>Sam</w:t>
              </w:r>
            </w:ins>
          </w:p>
        </w:tc>
        <w:tc>
          <w:tcPr>
            <w:tcW w:w="1771" w:type="dxa"/>
          </w:tcPr>
          <w:p w14:paraId="1EEDE353" w14:textId="77777777" w:rsidR="00852AB6" w:rsidRDefault="00852AB6" w:rsidP="001C5BB4">
            <w:pPr>
              <w:rPr>
                <w:ins w:id="579" w:author="2028609 SADDAM HUSSAIN" w:date="2021-04-23T09:58:00Z"/>
              </w:rPr>
            </w:pPr>
            <w:ins w:id="580" w:author="2028609 SADDAM HUSSAIN" w:date="2021-04-23T09:58:00Z">
              <w:r>
                <w:t>56879</w:t>
              </w:r>
            </w:ins>
          </w:p>
        </w:tc>
        <w:tc>
          <w:tcPr>
            <w:tcW w:w="1842" w:type="dxa"/>
          </w:tcPr>
          <w:p w14:paraId="273697A2" w14:textId="77777777" w:rsidR="00852AB6" w:rsidRDefault="00852AB6" w:rsidP="001C5BB4">
            <w:pPr>
              <w:rPr>
                <w:ins w:id="581" w:author="2028609 SADDAM HUSSAIN" w:date="2021-04-23T09:58:00Z"/>
              </w:rPr>
            </w:pPr>
            <w:ins w:id="582" w:author="2028609 SADDAM HUSSAIN" w:date="2021-04-23T09:58:00Z">
              <w:r>
                <w:t>KMB01</w:t>
              </w:r>
            </w:ins>
          </w:p>
        </w:tc>
        <w:tc>
          <w:tcPr>
            <w:tcW w:w="1805" w:type="dxa"/>
          </w:tcPr>
          <w:p w14:paraId="7463E955" w14:textId="77777777" w:rsidR="00852AB6" w:rsidRDefault="00852AB6" w:rsidP="001C5BB4">
            <w:pPr>
              <w:rPr>
                <w:ins w:id="583" w:author="2028609 SADDAM HUSSAIN" w:date="2021-04-23T09:58:00Z"/>
              </w:rPr>
            </w:pPr>
            <w:ins w:id="584" w:author="2028609 SADDAM HUSSAIN" w:date="2021-04-23T09:58:00Z">
              <w:r>
                <w:t>KMB</w:t>
              </w:r>
            </w:ins>
          </w:p>
        </w:tc>
      </w:tr>
    </w:tbl>
    <w:p w14:paraId="3DD280B6" w14:textId="77777777" w:rsidR="00852AB6" w:rsidRDefault="00852AB6" w:rsidP="00852AB6">
      <w:pPr>
        <w:rPr>
          <w:ins w:id="585" w:author="2028609 SADDAM HUSSAIN" w:date="2021-04-23T09:58:00Z"/>
        </w:rPr>
      </w:pPr>
    </w:p>
    <w:p w14:paraId="4FA08C40" w14:textId="4921BC8C" w:rsidR="00852AB6" w:rsidRDefault="00852AB6" w:rsidP="00852AB6">
      <w:pPr>
        <w:rPr>
          <w:ins w:id="586" w:author="2028609 SADDAM HUSSAIN" w:date="2021-04-23T10:55:00Z"/>
        </w:rPr>
      </w:pPr>
      <w:ins w:id="587" w:author="2028609 SADDAM HUSSAIN" w:date="2021-04-23T09:58:00Z">
        <w:r>
          <w:t xml:space="preserve">The above table is in 1NF and 2NF but there is a transitive dependency of </w:t>
        </w:r>
        <w:proofErr w:type="spellStart"/>
        <w:r>
          <w:t>Bank_Code</w:t>
        </w:r>
        <w:proofErr w:type="spellEnd"/>
        <w:r>
          <w:t xml:space="preserve"> on Bank. To fix this we will create a separate table for the Bank.</w:t>
        </w:r>
      </w:ins>
    </w:p>
    <w:p w14:paraId="2E4B195B" w14:textId="77777777" w:rsidR="001D24BF" w:rsidRDefault="001D24BF" w:rsidP="00852AB6">
      <w:pPr>
        <w:rPr>
          <w:ins w:id="588" w:author="2028609 SADDAM HUSSAIN" w:date="2021-04-23T09:58:00Z"/>
        </w:rPr>
      </w:pPr>
    </w:p>
    <w:tbl>
      <w:tblPr>
        <w:tblStyle w:val="TableGrid"/>
        <w:tblW w:w="0" w:type="auto"/>
        <w:tblLook w:val="04A0" w:firstRow="1" w:lastRow="0" w:firstColumn="1" w:lastColumn="0" w:noHBand="0" w:noVBand="1"/>
      </w:tblPr>
      <w:tblGrid>
        <w:gridCol w:w="1745"/>
        <w:gridCol w:w="1853"/>
        <w:gridCol w:w="1771"/>
        <w:gridCol w:w="1842"/>
      </w:tblGrid>
      <w:tr w:rsidR="00852AB6" w14:paraId="16FF3A6E" w14:textId="77777777" w:rsidTr="001C5BB4">
        <w:trPr>
          <w:ins w:id="589" w:author="2028609 SADDAM HUSSAIN" w:date="2021-04-23T09:58:00Z"/>
        </w:trPr>
        <w:tc>
          <w:tcPr>
            <w:tcW w:w="1745" w:type="dxa"/>
          </w:tcPr>
          <w:p w14:paraId="5D314DB0" w14:textId="77777777" w:rsidR="00852AB6" w:rsidRDefault="00852AB6" w:rsidP="001C5BB4">
            <w:pPr>
              <w:rPr>
                <w:ins w:id="590" w:author="2028609 SADDAM HUSSAIN" w:date="2021-04-23T09:58:00Z"/>
              </w:rPr>
            </w:pPr>
            <w:ins w:id="591" w:author="2028609 SADDAM HUSSAIN" w:date="2021-04-23T09:58:00Z">
              <w:r>
                <w:t>U_ID</w:t>
              </w:r>
            </w:ins>
          </w:p>
        </w:tc>
        <w:tc>
          <w:tcPr>
            <w:tcW w:w="1853" w:type="dxa"/>
          </w:tcPr>
          <w:p w14:paraId="477E3BFE" w14:textId="77777777" w:rsidR="00852AB6" w:rsidRDefault="00852AB6" w:rsidP="001C5BB4">
            <w:pPr>
              <w:rPr>
                <w:ins w:id="592" w:author="2028609 SADDAM HUSSAIN" w:date="2021-04-23T09:58:00Z"/>
              </w:rPr>
            </w:pPr>
            <w:proofErr w:type="spellStart"/>
            <w:ins w:id="593" w:author="2028609 SADDAM HUSSAIN" w:date="2021-04-23T09:58:00Z">
              <w:r>
                <w:t>U_Name</w:t>
              </w:r>
              <w:proofErr w:type="spellEnd"/>
            </w:ins>
          </w:p>
        </w:tc>
        <w:tc>
          <w:tcPr>
            <w:tcW w:w="1771" w:type="dxa"/>
          </w:tcPr>
          <w:p w14:paraId="50D05E0F" w14:textId="77777777" w:rsidR="00852AB6" w:rsidRDefault="00852AB6" w:rsidP="001C5BB4">
            <w:pPr>
              <w:rPr>
                <w:ins w:id="594" w:author="2028609 SADDAM HUSSAIN" w:date="2021-04-23T09:58:00Z"/>
              </w:rPr>
            </w:pPr>
            <w:proofErr w:type="spellStart"/>
            <w:ins w:id="595" w:author="2028609 SADDAM HUSSAIN" w:date="2021-04-23T09:58:00Z">
              <w:r>
                <w:t>U_Ac</w:t>
              </w:r>
              <w:proofErr w:type="spellEnd"/>
            </w:ins>
          </w:p>
        </w:tc>
        <w:tc>
          <w:tcPr>
            <w:tcW w:w="1842" w:type="dxa"/>
          </w:tcPr>
          <w:p w14:paraId="64B536AB" w14:textId="77777777" w:rsidR="00852AB6" w:rsidRDefault="00852AB6" w:rsidP="001C5BB4">
            <w:pPr>
              <w:rPr>
                <w:ins w:id="596" w:author="2028609 SADDAM HUSSAIN" w:date="2021-04-23T09:58:00Z"/>
              </w:rPr>
            </w:pPr>
            <w:proofErr w:type="spellStart"/>
            <w:ins w:id="597" w:author="2028609 SADDAM HUSSAIN" w:date="2021-04-23T09:58:00Z">
              <w:r>
                <w:t>Bank_Code</w:t>
              </w:r>
              <w:proofErr w:type="spellEnd"/>
            </w:ins>
          </w:p>
        </w:tc>
      </w:tr>
      <w:tr w:rsidR="00852AB6" w14:paraId="541204B5" w14:textId="77777777" w:rsidTr="001C5BB4">
        <w:trPr>
          <w:ins w:id="598" w:author="2028609 SADDAM HUSSAIN" w:date="2021-04-23T09:58:00Z"/>
        </w:trPr>
        <w:tc>
          <w:tcPr>
            <w:tcW w:w="1745" w:type="dxa"/>
          </w:tcPr>
          <w:p w14:paraId="58714E8C" w14:textId="77777777" w:rsidR="00852AB6" w:rsidRDefault="00852AB6" w:rsidP="001C5BB4">
            <w:pPr>
              <w:rPr>
                <w:ins w:id="599" w:author="2028609 SADDAM HUSSAIN" w:date="2021-04-23T09:58:00Z"/>
              </w:rPr>
            </w:pPr>
            <w:ins w:id="600" w:author="2028609 SADDAM HUSSAIN" w:date="2021-04-23T09:58:00Z">
              <w:r>
                <w:t>111</w:t>
              </w:r>
            </w:ins>
          </w:p>
        </w:tc>
        <w:tc>
          <w:tcPr>
            <w:tcW w:w="1853" w:type="dxa"/>
          </w:tcPr>
          <w:p w14:paraId="0DDF40BB" w14:textId="77777777" w:rsidR="00852AB6" w:rsidRDefault="00852AB6" w:rsidP="001C5BB4">
            <w:pPr>
              <w:rPr>
                <w:ins w:id="601" w:author="2028609 SADDAM HUSSAIN" w:date="2021-04-23T09:58:00Z"/>
              </w:rPr>
            </w:pPr>
            <w:proofErr w:type="spellStart"/>
            <w:ins w:id="602" w:author="2028609 SADDAM HUSSAIN" w:date="2021-04-23T09:58:00Z">
              <w:r>
                <w:t>Sejal</w:t>
              </w:r>
              <w:proofErr w:type="spellEnd"/>
            </w:ins>
          </w:p>
        </w:tc>
        <w:tc>
          <w:tcPr>
            <w:tcW w:w="1771" w:type="dxa"/>
          </w:tcPr>
          <w:p w14:paraId="48C300AD" w14:textId="77777777" w:rsidR="00852AB6" w:rsidRDefault="00852AB6" w:rsidP="001C5BB4">
            <w:pPr>
              <w:rPr>
                <w:ins w:id="603" w:author="2028609 SADDAM HUSSAIN" w:date="2021-04-23T09:58:00Z"/>
              </w:rPr>
            </w:pPr>
            <w:ins w:id="604" w:author="2028609 SADDAM HUSSAIN" w:date="2021-04-23T09:58:00Z">
              <w:r>
                <w:t>20156</w:t>
              </w:r>
            </w:ins>
          </w:p>
        </w:tc>
        <w:tc>
          <w:tcPr>
            <w:tcW w:w="1842" w:type="dxa"/>
          </w:tcPr>
          <w:p w14:paraId="7BFDD645" w14:textId="77777777" w:rsidR="00852AB6" w:rsidRDefault="00852AB6" w:rsidP="001C5BB4">
            <w:pPr>
              <w:rPr>
                <w:ins w:id="605" w:author="2028609 SADDAM HUSSAIN" w:date="2021-04-23T09:58:00Z"/>
              </w:rPr>
            </w:pPr>
            <w:ins w:id="606" w:author="2028609 SADDAM HUSSAIN" w:date="2021-04-23T09:58:00Z">
              <w:r>
                <w:t>BOI01</w:t>
              </w:r>
            </w:ins>
          </w:p>
        </w:tc>
      </w:tr>
      <w:tr w:rsidR="00852AB6" w14:paraId="00983E4D" w14:textId="77777777" w:rsidTr="001C5BB4">
        <w:trPr>
          <w:ins w:id="607" w:author="2028609 SADDAM HUSSAIN" w:date="2021-04-23T09:58:00Z"/>
        </w:trPr>
        <w:tc>
          <w:tcPr>
            <w:tcW w:w="1745" w:type="dxa"/>
          </w:tcPr>
          <w:p w14:paraId="524B8678" w14:textId="77777777" w:rsidR="00852AB6" w:rsidRDefault="00852AB6" w:rsidP="001C5BB4">
            <w:pPr>
              <w:rPr>
                <w:ins w:id="608" w:author="2028609 SADDAM HUSSAIN" w:date="2021-04-23T09:58:00Z"/>
              </w:rPr>
            </w:pPr>
            <w:ins w:id="609" w:author="2028609 SADDAM HUSSAIN" w:date="2021-04-23T09:58:00Z">
              <w:r>
                <w:t>256</w:t>
              </w:r>
            </w:ins>
          </w:p>
        </w:tc>
        <w:tc>
          <w:tcPr>
            <w:tcW w:w="1853" w:type="dxa"/>
          </w:tcPr>
          <w:p w14:paraId="367286F5" w14:textId="77777777" w:rsidR="00852AB6" w:rsidRDefault="00852AB6" w:rsidP="001C5BB4">
            <w:pPr>
              <w:rPr>
                <w:ins w:id="610" w:author="2028609 SADDAM HUSSAIN" w:date="2021-04-23T09:58:00Z"/>
              </w:rPr>
            </w:pPr>
            <w:ins w:id="611" w:author="2028609 SADDAM HUSSAIN" w:date="2021-04-23T09:58:00Z">
              <w:r>
                <w:t>Harry</w:t>
              </w:r>
            </w:ins>
          </w:p>
        </w:tc>
        <w:tc>
          <w:tcPr>
            <w:tcW w:w="1771" w:type="dxa"/>
          </w:tcPr>
          <w:p w14:paraId="62B024EA" w14:textId="77777777" w:rsidR="00852AB6" w:rsidRDefault="00852AB6" w:rsidP="001C5BB4">
            <w:pPr>
              <w:rPr>
                <w:ins w:id="612" w:author="2028609 SADDAM HUSSAIN" w:date="2021-04-23T09:58:00Z"/>
              </w:rPr>
            </w:pPr>
            <w:ins w:id="613" w:author="2028609 SADDAM HUSSAIN" w:date="2021-04-23T09:58:00Z">
              <w:r>
                <w:t>12560</w:t>
              </w:r>
            </w:ins>
          </w:p>
        </w:tc>
        <w:tc>
          <w:tcPr>
            <w:tcW w:w="1842" w:type="dxa"/>
          </w:tcPr>
          <w:p w14:paraId="1A8522E4" w14:textId="77777777" w:rsidR="00852AB6" w:rsidRDefault="00852AB6" w:rsidP="001C5BB4">
            <w:pPr>
              <w:rPr>
                <w:ins w:id="614" w:author="2028609 SADDAM HUSSAIN" w:date="2021-04-23T09:58:00Z"/>
              </w:rPr>
            </w:pPr>
            <w:ins w:id="615" w:author="2028609 SADDAM HUSSAIN" w:date="2021-04-23T09:58:00Z">
              <w:r>
                <w:t>SBI01</w:t>
              </w:r>
            </w:ins>
          </w:p>
        </w:tc>
      </w:tr>
      <w:tr w:rsidR="00852AB6" w14:paraId="2B3C62C9" w14:textId="77777777" w:rsidTr="001C5BB4">
        <w:trPr>
          <w:ins w:id="616" w:author="2028609 SADDAM HUSSAIN" w:date="2021-04-23T09:58:00Z"/>
        </w:trPr>
        <w:tc>
          <w:tcPr>
            <w:tcW w:w="1745" w:type="dxa"/>
          </w:tcPr>
          <w:p w14:paraId="6B9ACFA9" w14:textId="77777777" w:rsidR="00852AB6" w:rsidRDefault="00852AB6" w:rsidP="001C5BB4">
            <w:pPr>
              <w:rPr>
                <w:ins w:id="617" w:author="2028609 SADDAM HUSSAIN" w:date="2021-04-23T09:58:00Z"/>
              </w:rPr>
            </w:pPr>
            <w:ins w:id="618" w:author="2028609 SADDAM HUSSAIN" w:date="2021-04-23T09:58:00Z">
              <w:r>
                <w:t>335</w:t>
              </w:r>
            </w:ins>
          </w:p>
        </w:tc>
        <w:tc>
          <w:tcPr>
            <w:tcW w:w="1853" w:type="dxa"/>
          </w:tcPr>
          <w:p w14:paraId="2D1D6F5F" w14:textId="77777777" w:rsidR="00852AB6" w:rsidRDefault="00852AB6" w:rsidP="001C5BB4">
            <w:pPr>
              <w:rPr>
                <w:ins w:id="619" w:author="2028609 SADDAM HUSSAIN" w:date="2021-04-23T09:58:00Z"/>
              </w:rPr>
            </w:pPr>
            <w:ins w:id="620" w:author="2028609 SADDAM HUSSAIN" w:date="2021-04-23T09:58:00Z">
              <w:r>
                <w:t>Don</w:t>
              </w:r>
            </w:ins>
          </w:p>
        </w:tc>
        <w:tc>
          <w:tcPr>
            <w:tcW w:w="1771" w:type="dxa"/>
          </w:tcPr>
          <w:p w14:paraId="5D4660F5" w14:textId="77777777" w:rsidR="00852AB6" w:rsidRDefault="00852AB6" w:rsidP="001C5BB4">
            <w:pPr>
              <w:rPr>
                <w:ins w:id="621" w:author="2028609 SADDAM HUSSAIN" w:date="2021-04-23T09:58:00Z"/>
              </w:rPr>
            </w:pPr>
            <w:ins w:id="622" w:author="2028609 SADDAM HUSSAIN" w:date="2021-04-23T09:58:00Z">
              <w:r>
                <w:t>12480</w:t>
              </w:r>
            </w:ins>
          </w:p>
        </w:tc>
        <w:tc>
          <w:tcPr>
            <w:tcW w:w="1842" w:type="dxa"/>
          </w:tcPr>
          <w:p w14:paraId="700281D9" w14:textId="77777777" w:rsidR="00852AB6" w:rsidRDefault="00852AB6" w:rsidP="001C5BB4">
            <w:pPr>
              <w:rPr>
                <w:ins w:id="623" w:author="2028609 SADDAM HUSSAIN" w:date="2021-04-23T09:58:00Z"/>
              </w:rPr>
            </w:pPr>
            <w:ins w:id="624" w:author="2028609 SADDAM HUSSAIN" w:date="2021-04-23T09:58:00Z">
              <w:r>
                <w:t>SBI01</w:t>
              </w:r>
            </w:ins>
          </w:p>
        </w:tc>
      </w:tr>
      <w:tr w:rsidR="00852AB6" w14:paraId="0201A7A5" w14:textId="77777777" w:rsidTr="001C5BB4">
        <w:trPr>
          <w:ins w:id="625" w:author="2028609 SADDAM HUSSAIN" w:date="2021-04-23T09:58:00Z"/>
        </w:trPr>
        <w:tc>
          <w:tcPr>
            <w:tcW w:w="1745" w:type="dxa"/>
          </w:tcPr>
          <w:p w14:paraId="46A683B9" w14:textId="77777777" w:rsidR="00852AB6" w:rsidRDefault="00852AB6" w:rsidP="001C5BB4">
            <w:pPr>
              <w:rPr>
                <w:ins w:id="626" w:author="2028609 SADDAM HUSSAIN" w:date="2021-04-23T09:58:00Z"/>
              </w:rPr>
            </w:pPr>
            <w:ins w:id="627" w:author="2028609 SADDAM HUSSAIN" w:date="2021-04-23T09:58:00Z">
              <w:r>
                <w:t>258</w:t>
              </w:r>
            </w:ins>
          </w:p>
        </w:tc>
        <w:tc>
          <w:tcPr>
            <w:tcW w:w="1853" w:type="dxa"/>
          </w:tcPr>
          <w:p w14:paraId="7D182DB7" w14:textId="77777777" w:rsidR="00852AB6" w:rsidRDefault="00852AB6" w:rsidP="001C5BB4">
            <w:pPr>
              <w:rPr>
                <w:ins w:id="628" w:author="2028609 SADDAM HUSSAIN" w:date="2021-04-23T09:58:00Z"/>
              </w:rPr>
            </w:pPr>
            <w:ins w:id="629" w:author="2028609 SADDAM HUSSAIN" w:date="2021-04-23T09:58:00Z">
              <w:r>
                <w:t>Linn</w:t>
              </w:r>
            </w:ins>
          </w:p>
        </w:tc>
        <w:tc>
          <w:tcPr>
            <w:tcW w:w="1771" w:type="dxa"/>
          </w:tcPr>
          <w:p w14:paraId="239EB9B2" w14:textId="77777777" w:rsidR="00852AB6" w:rsidRDefault="00852AB6" w:rsidP="001C5BB4">
            <w:pPr>
              <w:rPr>
                <w:ins w:id="630" w:author="2028609 SADDAM HUSSAIN" w:date="2021-04-23T09:58:00Z"/>
              </w:rPr>
            </w:pPr>
            <w:ins w:id="631" w:author="2028609 SADDAM HUSSAIN" w:date="2021-04-23T09:58:00Z">
              <w:r>
                <w:t>12459</w:t>
              </w:r>
            </w:ins>
          </w:p>
        </w:tc>
        <w:tc>
          <w:tcPr>
            <w:tcW w:w="1842" w:type="dxa"/>
          </w:tcPr>
          <w:p w14:paraId="1B46B104" w14:textId="77777777" w:rsidR="00852AB6" w:rsidRDefault="00852AB6" w:rsidP="001C5BB4">
            <w:pPr>
              <w:rPr>
                <w:ins w:id="632" w:author="2028609 SADDAM HUSSAIN" w:date="2021-04-23T09:58:00Z"/>
              </w:rPr>
            </w:pPr>
            <w:ins w:id="633" w:author="2028609 SADDAM HUSSAIN" w:date="2021-04-23T09:58:00Z">
              <w:r>
                <w:t>J&amp;K01</w:t>
              </w:r>
            </w:ins>
          </w:p>
        </w:tc>
      </w:tr>
      <w:tr w:rsidR="00852AB6" w14:paraId="73310EA7" w14:textId="77777777" w:rsidTr="001C5BB4">
        <w:trPr>
          <w:ins w:id="634" w:author="2028609 SADDAM HUSSAIN" w:date="2021-04-23T09:58:00Z"/>
        </w:trPr>
        <w:tc>
          <w:tcPr>
            <w:tcW w:w="1745" w:type="dxa"/>
          </w:tcPr>
          <w:p w14:paraId="14891978" w14:textId="77777777" w:rsidR="00852AB6" w:rsidRDefault="00852AB6" w:rsidP="001C5BB4">
            <w:pPr>
              <w:rPr>
                <w:ins w:id="635" w:author="2028609 SADDAM HUSSAIN" w:date="2021-04-23T09:58:00Z"/>
              </w:rPr>
            </w:pPr>
            <w:ins w:id="636" w:author="2028609 SADDAM HUSSAIN" w:date="2021-04-23T09:58:00Z">
              <w:r>
                <w:t>489</w:t>
              </w:r>
            </w:ins>
          </w:p>
        </w:tc>
        <w:tc>
          <w:tcPr>
            <w:tcW w:w="1853" w:type="dxa"/>
          </w:tcPr>
          <w:p w14:paraId="6AA2D0BC" w14:textId="77777777" w:rsidR="00852AB6" w:rsidRDefault="00852AB6" w:rsidP="001C5BB4">
            <w:pPr>
              <w:rPr>
                <w:ins w:id="637" w:author="2028609 SADDAM HUSSAIN" w:date="2021-04-23T09:58:00Z"/>
              </w:rPr>
            </w:pPr>
            <w:ins w:id="638" w:author="2028609 SADDAM HUSSAIN" w:date="2021-04-23T09:58:00Z">
              <w:r>
                <w:t>Sam</w:t>
              </w:r>
            </w:ins>
          </w:p>
        </w:tc>
        <w:tc>
          <w:tcPr>
            <w:tcW w:w="1771" w:type="dxa"/>
          </w:tcPr>
          <w:p w14:paraId="032E995D" w14:textId="77777777" w:rsidR="00852AB6" w:rsidRDefault="00852AB6" w:rsidP="001C5BB4">
            <w:pPr>
              <w:rPr>
                <w:ins w:id="639" w:author="2028609 SADDAM HUSSAIN" w:date="2021-04-23T09:58:00Z"/>
              </w:rPr>
            </w:pPr>
            <w:ins w:id="640" w:author="2028609 SADDAM HUSSAIN" w:date="2021-04-23T09:58:00Z">
              <w:r>
                <w:t>56879</w:t>
              </w:r>
            </w:ins>
          </w:p>
        </w:tc>
        <w:tc>
          <w:tcPr>
            <w:tcW w:w="1842" w:type="dxa"/>
          </w:tcPr>
          <w:p w14:paraId="2DBE28D4" w14:textId="77777777" w:rsidR="00852AB6" w:rsidRDefault="00852AB6" w:rsidP="001C5BB4">
            <w:pPr>
              <w:rPr>
                <w:ins w:id="641" w:author="2028609 SADDAM HUSSAIN" w:date="2021-04-23T09:58:00Z"/>
              </w:rPr>
            </w:pPr>
            <w:ins w:id="642" w:author="2028609 SADDAM HUSSAIN" w:date="2021-04-23T09:58:00Z">
              <w:r>
                <w:t>KMB01</w:t>
              </w:r>
            </w:ins>
          </w:p>
        </w:tc>
      </w:tr>
    </w:tbl>
    <w:p w14:paraId="3C0C1202" w14:textId="77777777" w:rsidR="00852AB6" w:rsidRDefault="00852AB6" w:rsidP="00852AB6">
      <w:pPr>
        <w:rPr>
          <w:ins w:id="643" w:author="2028609 SADDAM HUSSAIN" w:date="2021-04-23T09:58:00Z"/>
        </w:rPr>
      </w:pPr>
    </w:p>
    <w:p w14:paraId="361B9B96" w14:textId="77777777" w:rsidR="00852AB6" w:rsidRDefault="00852AB6" w:rsidP="00852AB6">
      <w:pPr>
        <w:rPr>
          <w:ins w:id="644" w:author="2028609 SADDAM HUSSAIN" w:date="2021-04-23T09:58:00Z"/>
        </w:rPr>
      </w:pPr>
    </w:p>
    <w:tbl>
      <w:tblPr>
        <w:tblStyle w:val="TableGrid"/>
        <w:tblW w:w="0" w:type="auto"/>
        <w:tblLook w:val="04A0" w:firstRow="1" w:lastRow="0" w:firstColumn="1" w:lastColumn="0" w:noHBand="0" w:noVBand="1"/>
      </w:tblPr>
      <w:tblGrid>
        <w:gridCol w:w="4508"/>
        <w:gridCol w:w="4508"/>
      </w:tblGrid>
      <w:tr w:rsidR="00852AB6" w14:paraId="3EB43DA8" w14:textId="77777777" w:rsidTr="001C5BB4">
        <w:trPr>
          <w:ins w:id="645" w:author="2028609 SADDAM HUSSAIN" w:date="2021-04-23T09:58:00Z"/>
        </w:trPr>
        <w:tc>
          <w:tcPr>
            <w:tcW w:w="4508" w:type="dxa"/>
          </w:tcPr>
          <w:p w14:paraId="5C2CA08F" w14:textId="77777777" w:rsidR="00852AB6" w:rsidRDefault="00852AB6" w:rsidP="001C5BB4">
            <w:pPr>
              <w:rPr>
                <w:ins w:id="646" w:author="2028609 SADDAM HUSSAIN" w:date="2021-04-23T09:58:00Z"/>
              </w:rPr>
            </w:pPr>
            <w:proofErr w:type="spellStart"/>
            <w:ins w:id="647" w:author="2028609 SADDAM HUSSAIN" w:date="2021-04-23T09:58:00Z">
              <w:r>
                <w:lastRenderedPageBreak/>
                <w:t>Bank_Code</w:t>
              </w:r>
              <w:proofErr w:type="spellEnd"/>
            </w:ins>
          </w:p>
        </w:tc>
        <w:tc>
          <w:tcPr>
            <w:tcW w:w="4508" w:type="dxa"/>
          </w:tcPr>
          <w:p w14:paraId="37186A56" w14:textId="77777777" w:rsidR="00852AB6" w:rsidRDefault="00852AB6" w:rsidP="001C5BB4">
            <w:pPr>
              <w:rPr>
                <w:ins w:id="648" w:author="2028609 SADDAM HUSSAIN" w:date="2021-04-23T09:58:00Z"/>
              </w:rPr>
            </w:pPr>
            <w:ins w:id="649" w:author="2028609 SADDAM HUSSAIN" w:date="2021-04-23T09:58:00Z">
              <w:r>
                <w:t>Bank</w:t>
              </w:r>
            </w:ins>
          </w:p>
        </w:tc>
      </w:tr>
      <w:tr w:rsidR="00852AB6" w14:paraId="1C9FEB29" w14:textId="77777777" w:rsidTr="001C5BB4">
        <w:trPr>
          <w:ins w:id="650" w:author="2028609 SADDAM HUSSAIN" w:date="2021-04-23T09:58:00Z"/>
        </w:trPr>
        <w:tc>
          <w:tcPr>
            <w:tcW w:w="4508" w:type="dxa"/>
          </w:tcPr>
          <w:p w14:paraId="23AE3CC3" w14:textId="77777777" w:rsidR="00852AB6" w:rsidRDefault="00852AB6" w:rsidP="001C5BB4">
            <w:pPr>
              <w:rPr>
                <w:ins w:id="651" w:author="2028609 SADDAM HUSSAIN" w:date="2021-04-23T09:58:00Z"/>
              </w:rPr>
            </w:pPr>
            <w:ins w:id="652" w:author="2028609 SADDAM HUSSAIN" w:date="2021-04-23T09:58:00Z">
              <w:r>
                <w:t>BOI01</w:t>
              </w:r>
            </w:ins>
          </w:p>
        </w:tc>
        <w:tc>
          <w:tcPr>
            <w:tcW w:w="4508" w:type="dxa"/>
          </w:tcPr>
          <w:p w14:paraId="6E5DB970" w14:textId="77777777" w:rsidR="00852AB6" w:rsidRDefault="00852AB6" w:rsidP="001C5BB4">
            <w:pPr>
              <w:rPr>
                <w:ins w:id="653" w:author="2028609 SADDAM HUSSAIN" w:date="2021-04-23T09:58:00Z"/>
              </w:rPr>
            </w:pPr>
            <w:ins w:id="654" w:author="2028609 SADDAM HUSSAIN" w:date="2021-04-23T09:58:00Z">
              <w:r>
                <w:t>BOI</w:t>
              </w:r>
            </w:ins>
          </w:p>
        </w:tc>
      </w:tr>
      <w:tr w:rsidR="00852AB6" w14:paraId="0C536841" w14:textId="77777777" w:rsidTr="001C5BB4">
        <w:trPr>
          <w:ins w:id="655" w:author="2028609 SADDAM HUSSAIN" w:date="2021-04-23T09:58:00Z"/>
        </w:trPr>
        <w:tc>
          <w:tcPr>
            <w:tcW w:w="4508" w:type="dxa"/>
          </w:tcPr>
          <w:p w14:paraId="3E0D45E8" w14:textId="77777777" w:rsidR="00852AB6" w:rsidRDefault="00852AB6" w:rsidP="001C5BB4">
            <w:pPr>
              <w:rPr>
                <w:ins w:id="656" w:author="2028609 SADDAM HUSSAIN" w:date="2021-04-23T09:58:00Z"/>
              </w:rPr>
            </w:pPr>
            <w:ins w:id="657" w:author="2028609 SADDAM HUSSAIN" w:date="2021-04-23T09:58:00Z">
              <w:r>
                <w:t>SBI01</w:t>
              </w:r>
            </w:ins>
          </w:p>
        </w:tc>
        <w:tc>
          <w:tcPr>
            <w:tcW w:w="4508" w:type="dxa"/>
          </w:tcPr>
          <w:p w14:paraId="1E3FB019" w14:textId="77777777" w:rsidR="00852AB6" w:rsidRDefault="00852AB6" w:rsidP="001C5BB4">
            <w:pPr>
              <w:rPr>
                <w:ins w:id="658" w:author="2028609 SADDAM HUSSAIN" w:date="2021-04-23T09:58:00Z"/>
              </w:rPr>
            </w:pPr>
            <w:ins w:id="659" w:author="2028609 SADDAM HUSSAIN" w:date="2021-04-23T09:58:00Z">
              <w:r>
                <w:t>SBI</w:t>
              </w:r>
            </w:ins>
          </w:p>
        </w:tc>
      </w:tr>
      <w:tr w:rsidR="00852AB6" w14:paraId="2352AFE1" w14:textId="77777777" w:rsidTr="001C5BB4">
        <w:trPr>
          <w:ins w:id="660" w:author="2028609 SADDAM HUSSAIN" w:date="2021-04-23T09:58:00Z"/>
        </w:trPr>
        <w:tc>
          <w:tcPr>
            <w:tcW w:w="4508" w:type="dxa"/>
          </w:tcPr>
          <w:p w14:paraId="76D34FCA" w14:textId="77777777" w:rsidR="00852AB6" w:rsidRDefault="00852AB6" w:rsidP="001C5BB4">
            <w:pPr>
              <w:rPr>
                <w:ins w:id="661" w:author="2028609 SADDAM HUSSAIN" w:date="2021-04-23T09:58:00Z"/>
              </w:rPr>
            </w:pPr>
            <w:ins w:id="662" w:author="2028609 SADDAM HUSSAIN" w:date="2021-04-23T09:58:00Z">
              <w:r>
                <w:t>J&amp;K01</w:t>
              </w:r>
            </w:ins>
          </w:p>
        </w:tc>
        <w:tc>
          <w:tcPr>
            <w:tcW w:w="4508" w:type="dxa"/>
          </w:tcPr>
          <w:p w14:paraId="23A8F1D8" w14:textId="77777777" w:rsidR="00852AB6" w:rsidRDefault="00852AB6" w:rsidP="001C5BB4">
            <w:pPr>
              <w:rPr>
                <w:ins w:id="663" w:author="2028609 SADDAM HUSSAIN" w:date="2021-04-23T09:58:00Z"/>
              </w:rPr>
            </w:pPr>
            <w:ins w:id="664" w:author="2028609 SADDAM HUSSAIN" w:date="2021-04-23T09:58:00Z">
              <w:r>
                <w:t>J&amp;K</w:t>
              </w:r>
            </w:ins>
          </w:p>
        </w:tc>
      </w:tr>
      <w:tr w:rsidR="00852AB6" w14:paraId="55CC3427" w14:textId="77777777" w:rsidTr="001C5BB4">
        <w:trPr>
          <w:ins w:id="665" w:author="2028609 SADDAM HUSSAIN" w:date="2021-04-23T09:58:00Z"/>
        </w:trPr>
        <w:tc>
          <w:tcPr>
            <w:tcW w:w="4508" w:type="dxa"/>
          </w:tcPr>
          <w:p w14:paraId="36321E5C" w14:textId="77777777" w:rsidR="00852AB6" w:rsidRDefault="00852AB6" w:rsidP="001C5BB4">
            <w:pPr>
              <w:rPr>
                <w:ins w:id="666" w:author="2028609 SADDAM HUSSAIN" w:date="2021-04-23T09:58:00Z"/>
              </w:rPr>
            </w:pPr>
            <w:ins w:id="667" w:author="2028609 SADDAM HUSSAIN" w:date="2021-04-23T09:58:00Z">
              <w:r>
                <w:t>KMB01</w:t>
              </w:r>
            </w:ins>
          </w:p>
        </w:tc>
        <w:tc>
          <w:tcPr>
            <w:tcW w:w="4508" w:type="dxa"/>
          </w:tcPr>
          <w:p w14:paraId="3BC37E2C" w14:textId="77777777" w:rsidR="00852AB6" w:rsidRDefault="00852AB6" w:rsidP="001C5BB4">
            <w:pPr>
              <w:rPr>
                <w:ins w:id="668" w:author="2028609 SADDAM HUSSAIN" w:date="2021-04-23T09:58:00Z"/>
              </w:rPr>
            </w:pPr>
            <w:ins w:id="669" w:author="2028609 SADDAM HUSSAIN" w:date="2021-04-23T09:58:00Z">
              <w:r>
                <w:t>KMB</w:t>
              </w:r>
            </w:ins>
          </w:p>
        </w:tc>
      </w:tr>
    </w:tbl>
    <w:p w14:paraId="31484002" w14:textId="77777777" w:rsidR="00852AB6" w:rsidRDefault="00852AB6" w:rsidP="00852AB6">
      <w:pPr>
        <w:jc w:val="both"/>
        <w:rPr>
          <w:ins w:id="670" w:author="2028609 SADDAM HUSSAIN" w:date="2021-04-23T09:58:00Z"/>
        </w:rPr>
      </w:pPr>
    </w:p>
    <w:p w14:paraId="2084979D" w14:textId="4E129506" w:rsidR="00852AB6" w:rsidDel="009C4F49" w:rsidRDefault="00852AB6" w:rsidP="00852AB6">
      <w:pPr>
        <w:jc w:val="both"/>
        <w:rPr>
          <w:del w:id="671" w:author="2028609 SADDAM HUSSAIN" w:date="2021-04-23T09:58:00Z"/>
        </w:rPr>
      </w:pPr>
    </w:p>
    <w:p w14:paraId="39EBE8BD" w14:textId="35BB93E6" w:rsidR="009C4F49" w:rsidRPr="001106D5" w:rsidRDefault="009C4F49">
      <w:pPr>
        <w:jc w:val="both"/>
        <w:rPr>
          <w:ins w:id="672" w:author="2028609 SADDAM HUSSAIN" w:date="2021-04-23T10:11:00Z"/>
        </w:rPr>
        <w:pPrChange w:id="673" w:author="2028609 SADDAM HUSSAIN" w:date="2021-04-23T09:58:00Z">
          <w:pPr>
            <w:pStyle w:val="ListParagraph"/>
            <w:numPr>
              <w:numId w:val="2"/>
            </w:numPr>
            <w:ind w:hanging="360"/>
            <w:jc w:val="both"/>
          </w:pPr>
        </w:pPrChange>
      </w:pPr>
      <w:ins w:id="674" w:author="2028609 SADDAM HUSSAIN" w:date="2021-04-23T10:11:00Z">
        <w:r>
          <w:t xml:space="preserve">There are 3 more rules for </w:t>
        </w:r>
      </w:ins>
      <w:ins w:id="675" w:author="2028609 SADDAM HUSSAIN" w:date="2021-04-23T10:12:00Z">
        <w:r>
          <w:t>the normalization which are BCNF, 4NF and 5NF. And all these will help to reduce the data redundancy and anomalies like insert, delete and update.</w:t>
        </w:r>
      </w:ins>
    </w:p>
    <w:p w14:paraId="4527CBE1" w14:textId="77777777" w:rsidR="007A3876" w:rsidRPr="001106D5" w:rsidRDefault="007A3876">
      <w:pPr>
        <w:jc w:val="both"/>
        <w:pPrChange w:id="676" w:author="2028609 SADDAM HUSSAIN" w:date="2021-04-23T09:58:00Z">
          <w:pPr>
            <w:pStyle w:val="ListParagraph"/>
            <w:jc w:val="both"/>
          </w:pPr>
        </w:pPrChange>
      </w:pPr>
    </w:p>
    <w:p w14:paraId="5E5ED7DD" w14:textId="016F1B6D" w:rsidR="007A3876" w:rsidRPr="001106D5" w:rsidRDefault="00E635B2" w:rsidP="006371D1">
      <w:pPr>
        <w:pStyle w:val="ListParagraph"/>
        <w:numPr>
          <w:ilvl w:val="0"/>
          <w:numId w:val="2"/>
        </w:numPr>
        <w:jc w:val="both"/>
      </w:pPr>
      <w:r w:rsidRPr="001106D5">
        <w:t xml:space="preserve">Create tables </w:t>
      </w:r>
      <w:proofErr w:type="spellStart"/>
      <w:r w:rsidRPr="001106D5">
        <w:t>Course_info,student_info</w:t>
      </w:r>
      <w:proofErr w:type="spellEnd"/>
      <w:r w:rsidRPr="001106D5">
        <w:t xml:space="preserve"> using the table structure as </w:t>
      </w:r>
      <w:r w:rsidR="00FC6372" w:rsidRPr="001106D5">
        <w:t>given below and</w:t>
      </w:r>
      <w:r w:rsidR="00100259" w:rsidRPr="001106D5">
        <w:t xml:space="preserve"> details in </w:t>
      </w:r>
      <w:proofErr w:type="spellStart"/>
      <w:r w:rsidR="00AE3C2B" w:rsidRPr="001106D5">
        <w:t>course</w:t>
      </w:r>
      <w:r w:rsidR="00100259" w:rsidRPr="001106D5">
        <w:t>_info,student_info</w:t>
      </w:r>
      <w:proofErr w:type="spellEnd"/>
      <w:r w:rsidR="00100259" w:rsidRPr="001106D5">
        <w:t xml:space="preserve"> </w:t>
      </w:r>
      <w:r w:rsidR="00FC6372" w:rsidRPr="001106D5">
        <w:t>tables (</w:t>
      </w:r>
      <w:r w:rsidR="00100259" w:rsidRPr="001106D5">
        <w:t xml:space="preserve">min 5 rows to be </w:t>
      </w:r>
      <w:r w:rsidR="00FC6372" w:rsidRPr="001106D5">
        <w:t>inserted) and perform</w:t>
      </w:r>
      <w:r w:rsidR="007A3876" w:rsidRPr="001106D5">
        <w:t xml:space="preserve"> the following </w:t>
      </w:r>
      <w:r w:rsidR="00177447" w:rsidRPr="001106D5">
        <w:t>operations:</w:t>
      </w:r>
      <w:r w:rsidR="007A3876" w:rsidRPr="001106D5">
        <w:t xml:space="preserve"> </w:t>
      </w:r>
    </w:p>
    <w:p w14:paraId="7F81AC9F" w14:textId="77777777" w:rsidR="007A3876" w:rsidRPr="001106D5" w:rsidRDefault="007A3876" w:rsidP="007A3876">
      <w:pPr>
        <w:pStyle w:val="ListParagraph"/>
      </w:pPr>
    </w:p>
    <w:p w14:paraId="5D6D29A3" w14:textId="77777777" w:rsidR="00B45DC6" w:rsidRPr="00C6777D" w:rsidRDefault="007A3876" w:rsidP="007A3876">
      <w:r w:rsidRPr="00C6777D">
        <w:rPr>
          <w:b/>
        </w:rPr>
        <w:t>.</w:t>
      </w:r>
      <w:r w:rsidRPr="00C6777D">
        <w:t xml:space="preserve">   </w:t>
      </w:r>
      <w:r w:rsidR="00B45DC6" w:rsidRPr="00C6777D">
        <w:tab/>
      </w:r>
      <w:r w:rsidR="00B45DC6" w:rsidRPr="00C6777D">
        <w:tab/>
      </w:r>
    </w:p>
    <w:p w14:paraId="0FF6FA8B" w14:textId="1AF8261D" w:rsidR="007A3876" w:rsidRPr="00C6777D" w:rsidRDefault="007A3876" w:rsidP="007A3876">
      <w:pPr>
        <w:rPr>
          <w:b/>
        </w:rPr>
      </w:pPr>
      <w:r w:rsidRPr="00C6777D">
        <w:t xml:space="preserve"> </w:t>
      </w:r>
      <w:proofErr w:type="spellStart"/>
      <w:r w:rsidRPr="00C6777D">
        <w:rPr>
          <w:b/>
        </w:rPr>
        <w:t>Courses</w:t>
      </w:r>
      <w:r w:rsidR="00C25546" w:rsidRPr="00C6777D">
        <w:rPr>
          <w:b/>
        </w:rPr>
        <w:t>_</w:t>
      </w:r>
      <w:r w:rsidR="00177447" w:rsidRPr="00C6777D">
        <w:rPr>
          <w:b/>
        </w:rPr>
        <w:t>info</w:t>
      </w:r>
      <w:proofErr w:type="spellEnd"/>
      <w:r w:rsidR="00177447" w:rsidRPr="00C6777D">
        <w:rPr>
          <w:b/>
        </w:rPr>
        <w:t>:</w:t>
      </w:r>
      <w:r w:rsidRPr="00C6777D">
        <w:rPr>
          <w:b/>
        </w:rPr>
        <w:t xml:space="preserve"> </w:t>
      </w:r>
      <w:r w:rsidRPr="00C6777D">
        <w:t xml:space="preserve">Contains the details of various </w:t>
      </w:r>
      <w:r w:rsidR="00177447" w:rsidRPr="00C6777D">
        <w:t>courses.</w:t>
      </w:r>
      <w:r w:rsidRPr="00C6777D">
        <w:rPr>
          <w:b/>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6"/>
        <w:gridCol w:w="1667"/>
        <w:gridCol w:w="1565"/>
        <w:gridCol w:w="3454"/>
      </w:tblGrid>
      <w:tr w:rsidR="007A3876" w:rsidRPr="00C6777D" w14:paraId="71628D44" w14:textId="77777777" w:rsidTr="001C5BB4">
        <w:tc>
          <w:tcPr>
            <w:tcW w:w="2636" w:type="dxa"/>
            <w:shd w:val="clear" w:color="auto" w:fill="auto"/>
          </w:tcPr>
          <w:p w14:paraId="10F66AAF" w14:textId="77777777" w:rsidR="007A3876" w:rsidRPr="00C6777D" w:rsidRDefault="007A3876" w:rsidP="001C5BB4">
            <w:pPr>
              <w:rPr>
                <w:b/>
              </w:rPr>
            </w:pPr>
            <w:r w:rsidRPr="00C6777D">
              <w:rPr>
                <w:b/>
              </w:rPr>
              <w:t xml:space="preserve">Column Name  </w:t>
            </w:r>
          </w:p>
        </w:tc>
        <w:tc>
          <w:tcPr>
            <w:tcW w:w="1667" w:type="dxa"/>
            <w:shd w:val="clear" w:color="auto" w:fill="auto"/>
          </w:tcPr>
          <w:p w14:paraId="58677A4A" w14:textId="77777777" w:rsidR="007A3876" w:rsidRPr="00C6777D" w:rsidRDefault="007A3876" w:rsidP="001C5BB4">
            <w:pPr>
              <w:rPr>
                <w:b/>
              </w:rPr>
            </w:pPr>
            <w:r w:rsidRPr="00C6777D">
              <w:rPr>
                <w:b/>
              </w:rPr>
              <w:t>Data Type</w:t>
            </w:r>
          </w:p>
        </w:tc>
        <w:tc>
          <w:tcPr>
            <w:tcW w:w="1565" w:type="dxa"/>
            <w:shd w:val="clear" w:color="auto" w:fill="auto"/>
          </w:tcPr>
          <w:p w14:paraId="14CB4400" w14:textId="77777777" w:rsidR="007A3876" w:rsidRPr="00C6777D" w:rsidRDefault="007A3876" w:rsidP="001C5BB4">
            <w:pPr>
              <w:rPr>
                <w:b/>
              </w:rPr>
            </w:pPr>
            <w:r w:rsidRPr="00C6777D">
              <w:rPr>
                <w:b/>
              </w:rPr>
              <w:t>Constraint</w:t>
            </w:r>
          </w:p>
        </w:tc>
        <w:tc>
          <w:tcPr>
            <w:tcW w:w="3454" w:type="dxa"/>
            <w:shd w:val="clear" w:color="auto" w:fill="auto"/>
          </w:tcPr>
          <w:p w14:paraId="54FC62AE" w14:textId="77777777" w:rsidR="007A3876" w:rsidRPr="00C6777D" w:rsidRDefault="007A3876" w:rsidP="001C5BB4">
            <w:pPr>
              <w:rPr>
                <w:b/>
              </w:rPr>
            </w:pPr>
            <w:r w:rsidRPr="00C6777D">
              <w:rPr>
                <w:b/>
              </w:rPr>
              <w:t>Description</w:t>
            </w:r>
          </w:p>
        </w:tc>
      </w:tr>
      <w:tr w:rsidR="007A3876" w:rsidRPr="00C6777D" w14:paraId="3350F35E" w14:textId="77777777" w:rsidTr="001C5BB4">
        <w:tc>
          <w:tcPr>
            <w:tcW w:w="2636" w:type="dxa"/>
            <w:shd w:val="clear" w:color="auto" w:fill="auto"/>
          </w:tcPr>
          <w:p w14:paraId="6CD264A8" w14:textId="77777777" w:rsidR="007A3876" w:rsidRPr="00C6777D" w:rsidRDefault="007A3876" w:rsidP="001C5BB4">
            <w:pPr>
              <w:rPr>
                <w:b/>
              </w:rPr>
            </w:pPr>
            <w:proofErr w:type="spellStart"/>
            <w:r w:rsidRPr="00C6777D">
              <w:t>Course_Id</w:t>
            </w:r>
            <w:proofErr w:type="spellEnd"/>
          </w:p>
        </w:tc>
        <w:tc>
          <w:tcPr>
            <w:tcW w:w="1667" w:type="dxa"/>
            <w:shd w:val="clear" w:color="auto" w:fill="auto"/>
          </w:tcPr>
          <w:p w14:paraId="5E6C8414" w14:textId="77777777" w:rsidR="007A3876" w:rsidRPr="00C6777D" w:rsidRDefault="007A3876" w:rsidP="001C5BB4">
            <w:pPr>
              <w:rPr>
                <w:b/>
              </w:rPr>
            </w:pPr>
            <w:r w:rsidRPr="00C6777D">
              <w:t>Number (5)</w:t>
            </w:r>
          </w:p>
        </w:tc>
        <w:tc>
          <w:tcPr>
            <w:tcW w:w="1565" w:type="dxa"/>
            <w:shd w:val="clear" w:color="auto" w:fill="auto"/>
          </w:tcPr>
          <w:p w14:paraId="0413E7A2" w14:textId="77777777" w:rsidR="007A3876" w:rsidRPr="00C6777D" w:rsidRDefault="007A3876" w:rsidP="001C5BB4">
            <w:r w:rsidRPr="00C6777D">
              <w:t>Primary key</w:t>
            </w:r>
          </w:p>
        </w:tc>
        <w:tc>
          <w:tcPr>
            <w:tcW w:w="3454" w:type="dxa"/>
            <w:shd w:val="clear" w:color="auto" w:fill="auto"/>
          </w:tcPr>
          <w:p w14:paraId="0AA9E8B4" w14:textId="77777777" w:rsidR="007A3876" w:rsidRPr="00C6777D" w:rsidRDefault="007A3876" w:rsidP="001C5BB4">
            <w:r w:rsidRPr="00C6777D">
              <w:t xml:space="preserve">Course Identification No </w:t>
            </w:r>
          </w:p>
        </w:tc>
      </w:tr>
      <w:tr w:rsidR="007A3876" w:rsidRPr="00C6777D" w14:paraId="78087465" w14:textId="77777777" w:rsidTr="001C5BB4">
        <w:tc>
          <w:tcPr>
            <w:tcW w:w="2636" w:type="dxa"/>
            <w:shd w:val="clear" w:color="auto" w:fill="auto"/>
          </w:tcPr>
          <w:p w14:paraId="43953CE8" w14:textId="77777777" w:rsidR="007A3876" w:rsidRPr="00C6777D" w:rsidRDefault="007A3876" w:rsidP="001C5BB4">
            <w:pPr>
              <w:rPr>
                <w:b/>
              </w:rPr>
            </w:pPr>
            <w:proofErr w:type="spellStart"/>
            <w:r w:rsidRPr="00C6777D">
              <w:t>Course_Name</w:t>
            </w:r>
            <w:proofErr w:type="spellEnd"/>
            <w:r w:rsidRPr="00C6777D">
              <w:t xml:space="preserve">    </w:t>
            </w:r>
          </w:p>
        </w:tc>
        <w:tc>
          <w:tcPr>
            <w:tcW w:w="1667" w:type="dxa"/>
            <w:shd w:val="clear" w:color="auto" w:fill="auto"/>
          </w:tcPr>
          <w:p w14:paraId="4F4E6F5D" w14:textId="77777777" w:rsidR="007A3876" w:rsidRPr="00C6777D" w:rsidRDefault="007A3876" w:rsidP="001C5BB4">
            <w:pPr>
              <w:rPr>
                <w:b/>
              </w:rPr>
            </w:pPr>
            <w:r w:rsidRPr="00C6777D">
              <w:t>Varchar2 (20)</w:t>
            </w:r>
          </w:p>
        </w:tc>
        <w:tc>
          <w:tcPr>
            <w:tcW w:w="1565" w:type="dxa"/>
            <w:shd w:val="clear" w:color="auto" w:fill="auto"/>
          </w:tcPr>
          <w:p w14:paraId="0F132FE2" w14:textId="77777777" w:rsidR="007A3876" w:rsidRPr="00C6777D" w:rsidRDefault="007A3876" w:rsidP="001C5BB4">
            <w:r w:rsidRPr="00C6777D">
              <w:t>Not null</w:t>
            </w:r>
          </w:p>
        </w:tc>
        <w:tc>
          <w:tcPr>
            <w:tcW w:w="3454" w:type="dxa"/>
            <w:shd w:val="clear" w:color="auto" w:fill="auto"/>
          </w:tcPr>
          <w:p w14:paraId="6E20B68F" w14:textId="77777777" w:rsidR="007A3876" w:rsidRPr="00C6777D" w:rsidRDefault="007A3876" w:rsidP="001C5BB4">
            <w:r w:rsidRPr="00C6777D">
              <w:t xml:space="preserve">Course Name </w:t>
            </w:r>
          </w:p>
        </w:tc>
      </w:tr>
      <w:tr w:rsidR="007A3876" w:rsidRPr="00C6777D" w14:paraId="45E7E8C0" w14:textId="77777777" w:rsidTr="001C5BB4">
        <w:trPr>
          <w:trHeight w:val="368"/>
        </w:trPr>
        <w:tc>
          <w:tcPr>
            <w:tcW w:w="2636" w:type="dxa"/>
            <w:shd w:val="clear" w:color="auto" w:fill="auto"/>
          </w:tcPr>
          <w:p w14:paraId="77664EFC" w14:textId="485D62FA" w:rsidR="007A3876" w:rsidRPr="00C6777D" w:rsidRDefault="007A3876" w:rsidP="001C5BB4">
            <w:pPr>
              <w:rPr>
                <w:b/>
              </w:rPr>
            </w:pPr>
            <w:proofErr w:type="spellStart"/>
            <w:r w:rsidRPr="00C6777D">
              <w:t>Course_details</w:t>
            </w:r>
            <w:proofErr w:type="spellEnd"/>
          </w:p>
        </w:tc>
        <w:tc>
          <w:tcPr>
            <w:tcW w:w="1667" w:type="dxa"/>
            <w:shd w:val="clear" w:color="auto" w:fill="auto"/>
          </w:tcPr>
          <w:p w14:paraId="2AF102F9" w14:textId="77777777" w:rsidR="007A3876" w:rsidRPr="00C6777D" w:rsidRDefault="007A3876" w:rsidP="001C5BB4">
            <w:pPr>
              <w:rPr>
                <w:b/>
              </w:rPr>
            </w:pPr>
            <w:r w:rsidRPr="00C6777D">
              <w:t>Varchar2 (30)</w:t>
            </w:r>
          </w:p>
        </w:tc>
        <w:tc>
          <w:tcPr>
            <w:tcW w:w="1565" w:type="dxa"/>
            <w:shd w:val="clear" w:color="auto" w:fill="auto"/>
          </w:tcPr>
          <w:p w14:paraId="7B0BD3CF" w14:textId="77777777" w:rsidR="007A3876" w:rsidRPr="00C6777D" w:rsidRDefault="007A3876" w:rsidP="001C5BB4"/>
        </w:tc>
        <w:tc>
          <w:tcPr>
            <w:tcW w:w="3454" w:type="dxa"/>
            <w:shd w:val="clear" w:color="auto" w:fill="auto"/>
          </w:tcPr>
          <w:p w14:paraId="0FC9A5BC" w14:textId="77777777" w:rsidR="007A3876" w:rsidRPr="00C6777D" w:rsidRDefault="007A3876" w:rsidP="001C5BB4">
            <w:r w:rsidRPr="00C6777D">
              <w:t xml:space="preserve">Course Description </w:t>
            </w:r>
          </w:p>
        </w:tc>
      </w:tr>
      <w:tr w:rsidR="00C25546" w:rsidRPr="00C6777D" w14:paraId="598DCD66" w14:textId="77777777" w:rsidTr="001C5BB4">
        <w:trPr>
          <w:trHeight w:val="368"/>
        </w:trPr>
        <w:tc>
          <w:tcPr>
            <w:tcW w:w="2636" w:type="dxa"/>
            <w:shd w:val="clear" w:color="auto" w:fill="auto"/>
          </w:tcPr>
          <w:p w14:paraId="6D72BAE0" w14:textId="77777777" w:rsidR="00C25546" w:rsidRPr="00C6777D" w:rsidRDefault="00C25546" w:rsidP="001C5BB4"/>
        </w:tc>
        <w:tc>
          <w:tcPr>
            <w:tcW w:w="1667" w:type="dxa"/>
            <w:shd w:val="clear" w:color="auto" w:fill="auto"/>
          </w:tcPr>
          <w:p w14:paraId="657805FB" w14:textId="77777777" w:rsidR="00C25546" w:rsidRPr="00C6777D" w:rsidRDefault="00C25546" w:rsidP="001C5BB4"/>
        </w:tc>
        <w:tc>
          <w:tcPr>
            <w:tcW w:w="1565" w:type="dxa"/>
            <w:shd w:val="clear" w:color="auto" w:fill="auto"/>
          </w:tcPr>
          <w:p w14:paraId="488A4985" w14:textId="77777777" w:rsidR="00C25546" w:rsidRPr="00C6777D" w:rsidRDefault="00C25546" w:rsidP="001C5BB4"/>
        </w:tc>
        <w:tc>
          <w:tcPr>
            <w:tcW w:w="3454" w:type="dxa"/>
            <w:shd w:val="clear" w:color="auto" w:fill="auto"/>
          </w:tcPr>
          <w:p w14:paraId="7C335D43" w14:textId="77777777" w:rsidR="00C25546" w:rsidRPr="00C6777D" w:rsidRDefault="00C25546" w:rsidP="001C5BB4"/>
        </w:tc>
      </w:tr>
    </w:tbl>
    <w:p w14:paraId="48E67FB7" w14:textId="77777777" w:rsidR="007C47B0" w:rsidRPr="001106D5" w:rsidRDefault="007C47B0" w:rsidP="007A3876">
      <w:pPr>
        <w:pStyle w:val="ListParagraph"/>
        <w:jc w:val="both"/>
      </w:pPr>
    </w:p>
    <w:p w14:paraId="1F312590" w14:textId="77777777" w:rsidR="007C47B0" w:rsidRPr="001106D5" w:rsidRDefault="007C47B0" w:rsidP="007A3876">
      <w:pPr>
        <w:pStyle w:val="ListParagraph"/>
        <w:jc w:val="both"/>
      </w:pPr>
    </w:p>
    <w:p w14:paraId="71C48460" w14:textId="77777777" w:rsidR="007C47B0" w:rsidRPr="001106D5" w:rsidRDefault="007C47B0" w:rsidP="007A3876">
      <w:pPr>
        <w:pStyle w:val="ListParagraph"/>
        <w:jc w:val="both"/>
      </w:pPr>
    </w:p>
    <w:p w14:paraId="2094976B" w14:textId="3B7AD184" w:rsidR="007A3876" w:rsidRPr="001106D5" w:rsidRDefault="00C25546" w:rsidP="007A3876">
      <w:pPr>
        <w:pStyle w:val="ListParagraph"/>
        <w:jc w:val="both"/>
      </w:pPr>
      <w:proofErr w:type="spellStart"/>
      <w:r w:rsidRPr="001106D5">
        <w:t>Student_Info</w:t>
      </w:r>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620"/>
        <w:gridCol w:w="1440"/>
        <w:gridCol w:w="4354"/>
      </w:tblGrid>
      <w:tr w:rsidR="00FA5EDE" w:rsidRPr="00C6777D" w14:paraId="00A4C9FC" w14:textId="77777777" w:rsidTr="001C5BB4">
        <w:tc>
          <w:tcPr>
            <w:tcW w:w="1908" w:type="dxa"/>
            <w:shd w:val="clear" w:color="auto" w:fill="auto"/>
          </w:tcPr>
          <w:p w14:paraId="2EC0A626" w14:textId="77777777" w:rsidR="00FA5EDE" w:rsidRPr="00C6777D" w:rsidRDefault="00FA5EDE" w:rsidP="001C5BB4">
            <w:pPr>
              <w:rPr>
                <w:b/>
              </w:rPr>
            </w:pPr>
            <w:r w:rsidRPr="00C6777D">
              <w:rPr>
                <w:b/>
              </w:rPr>
              <w:t xml:space="preserve">Column Name  </w:t>
            </w:r>
          </w:p>
        </w:tc>
        <w:tc>
          <w:tcPr>
            <w:tcW w:w="1620" w:type="dxa"/>
            <w:shd w:val="clear" w:color="auto" w:fill="auto"/>
          </w:tcPr>
          <w:p w14:paraId="2FB2DBE5" w14:textId="77777777" w:rsidR="00FA5EDE" w:rsidRPr="00C6777D" w:rsidRDefault="00FA5EDE" w:rsidP="001C5BB4">
            <w:pPr>
              <w:rPr>
                <w:b/>
              </w:rPr>
            </w:pPr>
            <w:r w:rsidRPr="00C6777D">
              <w:rPr>
                <w:b/>
              </w:rPr>
              <w:t>Data Type</w:t>
            </w:r>
          </w:p>
        </w:tc>
        <w:tc>
          <w:tcPr>
            <w:tcW w:w="1440" w:type="dxa"/>
            <w:shd w:val="clear" w:color="auto" w:fill="auto"/>
          </w:tcPr>
          <w:p w14:paraId="7BAA9CBB" w14:textId="77777777" w:rsidR="00FA5EDE" w:rsidRPr="00C6777D" w:rsidRDefault="00FA5EDE" w:rsidP="001C5BB4">
            <w:pPr>
              <w:rPr>
                <w:b/>
              </w:rPr>
            </w:pPr>
            <w:r w:rsidRPr="00C6777D">
              <w:rPr>
                <w:b/>
              </w:rPr>
              <w:t>Constraint</w:t>
            </w:r>
          </w:p>
        </w:tc>
        <w:tc>
          <w:tcPr>
            <w:tcW w:w="4354" w:type="dxa"/>
            <w:shd w:val="clear" w:color="auto" w:fill="auto"/>
          </w:tcPr>
          <w:p w14:paraId="5B4BA925" w14:textId="77777777" w:rsidR="00FA5EDE" w:rsidRPr="00C6777D" w:rsidRDefault="00FA5EDE" w:rsidP="001C5BB4">
            <w:pPr>
              <w:rPr>
                <w:b/>
              </w:rPr>
            </w:pPr>
            <w:r w:rsidRPr="00C6777D">
              <w:rPr>
                <w:b/>
              </w:rPr>
              <w:t>Description</w:t>
            </w:r>
          </w:p>
        </w:tc>
      </w:tr>
      <w:tr w:rsidR="00FA5EDE" w:rsidRPr="00C6777D" w14:paraId="05E4574F" w14:textId="77777777" w:rsidTr="001C5BB4">
        <w:trPr>
          <w:trHeight w:val="107"/>
        </w:trPr>
        <w:tc>
          <w:tcPr>
            <w:tcW w:w="1908" w:type="dxa"/>
            <w:shd w:val="clear" w:color="auto" w:fill="auto"/>
          </w:tcPr>
          <w:p w14:paraId="4CE57E58" w14:textId="37D3D205" w:rsidR="00FA5EDE" w:rsidRPr="00C6777D" w:rsidRDefault="00C25546" w:rsidP="001C5BB4">
            <w:proofErr w:type="spellStart"/>
            <w:r w:rsidRPr="00C6777D">
              <w:t>Rollno</w:t>
            </w:r>
            <w:proofErr w:type="spellEnd"/>
            <w:r w:rsidRPr="00C6777D">
              <w:t xml:space="preserve"> </w:t>
            </w:r>
          </w:p>
        </w:tc>
        <w:tc>
          <w:tcPr>
            <w:tcW w:w="1620" w:type="dxa"/>
            <w:shd w:val="clear" w:color="auto" w:fill="auto"/>
          </w:tcPr>
          <w:p w14:paraId="1B2CDFD9" w14:textId="77777777" w:rsidR="00FA5EDE" w:rsidRPr="00C6777D" w:rsidRDefault="00FA5EDE" w:rsidP="001C5BB4">
            <w:r w:rsidRPr="00C6777D">
              <w:t>Number (4)</w:t>
            </w:r>
          </w:p>
        </w:tc>
        <w:tc>
          <w:tcPr>
            <w:tcW w:w="1440" w:type="dxa"/>
            <w:shd w:val="clear" w:color="auto" w:fill="auto"/>
          </w:tcPr>
          <w:p w14:paraId="239439A9" w14:textId="77777777" w:rsidR="00FA5EDE" w:rsidRPr="00C6777D" w:rsidRDefault="00FA5EDE" w:rsidP="001C5BB4"/>
        </w:tc>
        <w:tc>
          <w:tcPr>
            <w:tcW w:w="4354" w:type="dxa"/>
            <w:shd w:val="clear" w:color="auto" w:fill="auto"/>
          </w:tcPr>
          <w:p w14:paraId="0874DA38" w14:textId="50346D2D" w:rsidR="00FA5EDE" w:rsidRPr="00C6777D" w:rsidRDefault="00FA5EDE" w:rsidP="001C5BB4">
            <w:r w:rsidRPr="00C6777D">
              <w:t xml:space="preserve">Student </w:t>
            </w:r>
            <w:proofErr w:type="spellStart"/>
            <w:r w:rsidR="004E018D" w:rsidRPr="00C6777D">
              <w:t>Rollno</w:t>
            </w:r>
            <w:proofErr w:type="spellEnd"/>
            <w:r w:rsidRPr="00C6777D">
              <w:t xml:space="preserve"> </w:t>
            </w:r>
          </w:p>
        </w:tc>
      </w:tr>
      <w:tr w:rsidR="00FA5EDE" w:rsidRPr="00C6777D" w14:paraId="5E8D8F94" w14:textId="77777777" w:rsidTr="001C5BB4">
        <w:tc>
          <w:tcPr>
            <w:tcW w:w="1908" w:type="dxa"/>
            <w:shd w:val="clear" w:color="auto" w:fill="auto"/>
          </w:tcPr>
          <w:p w14:paraId="23F637AF" w14:textId="6CB37D63" w:rsidR="00FA5EDE" w:rsidRPr="00C6777D" w:rsidRDefault="004E018D" w:rsidP="001C5BB4">
            <w:pPr>
              <w:rPr>
                <w:b/>
              </w:rPr>
            </w:pPr>
            <w:r w:rsidRPr="00C6777D">
              <w:t>Marks</w:t>
            </w:r>
          </w:p>
        </w:tc>
        <w:tc>
          <w:tcPr>
            <w:tcW w:w="1620" w:type="dxa"/>
            <w:shd w:val="clear" w:color="auto" w:fill="auto"/>
          </w:tcPr>
          <w:p w14:paraId="37C30114" w14:textId="34A73500" w:rsidR="00FA5EDE" w:rsidRPr="00C6777D" w:rsidRDefault="004E018D" w:rsidP="001C5BB4">
            <w:pPr>
              <w:rPr>
                <w:b/>
              </w:rPr>
            </w:pPr>
            <w:r w:rsidRPr="00C6777D">
              <w:t>Number</w:t>
            </w:r>
          </w:p>
        </w:tc>
        <w:tc>
          <w:tcPr>
            <w:tcW w:w="1440" w:type="dxa"/>
            <w:shd w:val="clear" w:color="auto" w:fill="auto"/>
          </w:tcPr>
          <w:p w14:paraId="4F0D2133" w14:textId="77777777" w:rsidR="00FA5EDE" w:rsidRPr="00C6777D" w:rsidRDefault="00FA5EDE" w:rsidP="001C5BB4">
            <w:r w:rsidRPr="00C6777D">
              <w:t>Not null</w:t>
            </w:r>
          </w:p>
        </w:tc>
        <w:tc>
          <w:tcPr>
            <w:tcW w:w="4354" w:type="dxa"/>
            <w:shd w:val="clear" w:color="auto" w:fill="auto"/>
          </w:tcPr>
          <w:p w14:paraId="45BF7F90" w14:textId="1F314EBB" w:rsidR="00FA5EDE" w:rsidRPr="00C6777D" w:rsidRDefault="004E018D" w:rsidP="001C5BB4">
            <w:r w:rsidRPr="00C6777D">
              <w:t>Marks scored by student</w:t>
            </w:r>
          </w:p>
        </w:tc>
      </w:tr>
      <w:tr w:rsidR="00FA5EDE" w:rsidRPr="00C6777D" w14:paraId="7C227D39" w14:textId="77777777" w:rsidTr="001C5BB4">
        <w:trPr>
          <w:trHeight w:val="368"/>
        </w:trPr>
        <w:tc>
          <w:tcPr>
            <w:tcW w:w="1908" w:type="dxa"/>
            <w:shd w:val="clear" w:color="auto" w:fill="auto"/>
          </w:tcPr>
          <w:p w14:paraId="77C9F98D" w14:textId="721AEB02" w:rsidR="00FA5EDE" w:rsidRPr="00C6777D" w:rsidRDefault="00FA5EDE" w:rsidP="001C5BB4">
            <w:pPr>
              <w:rPr>
                <w:b/>
              </w:rPr>
            </w:pPr>
            <w:proofErr w:type="spellStart"/>
            <w:r w:rsidRPr="00C6777D">
              <w:t>Student_</w:t>
            </w:r>
            <w:r w:rsidR="004E018D" w:rsidRPr="00C6777D">
              <w:t>address</w:t>
            </w:r>
            <w:proofErr w:type="spellEnd"/>
          </w:p>
        </w:tc>
        <w:tc>
          <w:tcPr>
            <w:tcW w:w="1620" w:type="dxa"/>
            <w:shd w:val="clear" w:color="auto" w:fill="auto"/>
          </w:tcPr>
          <w:p w14:paraId="1A779FCB" w14:textId="77777777" w:rsidR="00FA5EDE" w:rsidRPr="00C6777D" w:rsidRDefault="00FA5EDE" w:rsidP="001C5BB4">
            <w:pPr>
              <w:rPr>
                <w:b/>
              </w:rPr>
            </w:pPr>
            <w:r w:rsidRPr="00C6777D">
              <w:t>Number (5)</w:t>
            </w:r>
          </w:p>
        </w:tc>
        <w:tc>
          <w:tcPr>
            <w:tcW w:w="1440" w:type="dxa"/>
            <w:shd w:val="clear" w:color="auto" w:fill="auto"/>
          </w:tcPr>
          <w:p w14:paraId="7A39F51A" w14:textId="0DB69CCC" w:rsidR="00FA5EDE" w:rsidRPr="00C6777D" w:rsidRDefault="00FA5EDE" w:rsidP="001C5BB4"/>
        </w:tc>
        <w:tc>
          <w:tcPr>
            <w:tcW w:w="4354" w:type="dxa"/>
            <w:shd w:val="clear" w:color="auto" w:fill="auto"/>
          </w:tcPr>
          <w:p w14:paraId="1C7CD5CB" w14:textId="16EF0B4D" w:rsidR="00FA5EDE" w:rsidRPr="00C6777D" w:rsidRDefault="00FA5EDE" w:rsidP="001C5BB4">
            <w:r w:rsidRPr="00C6777D">
              <w:t xml:space="preserve">Student </w:t>
            </w:r>
            <w:r w:rsidR="004E018D" w:rsidRPr="00C6777D">
              <w:t>address</w:t>
            </w:r>
          </w:p>
        </w:tc>
      </w:tr>
      <w:tr w:rsidR="00FA5EDE" w:rsidRPr="00C6777D" w14:paraId="75D2B1EB" w14:textId="77777777" w:rsidTr="001C5BB4">
        <w:trPr>
          <w:trHeight w:val="368"/>
        </w:trPr>
        <w:tc>
          <w:tcPr>
            <w:tcW w:w="1908" w:type="dxa"/>
            <w:shd w:val="clear" w:color="auto" w:fill="auto"/>
          </w:tcPr>
          <w:p w14:paraId="522AE18D" w14:textId="77777777" w:rsidR="00FA5EDE" w:rsidRPr="00C6777D" w:rsidRDefault="00FA5EDE" w:rsidP="001C5BB4">
            <w:pPr>
              <w:rPr>
                <w:b/>
              </w:rPr>
            </w:pPr>
            <w:proofErr w:type="spellStart"/>
            <w:r w:rsidRPr="00C6777D">
              <w:t>Course_Id</w:t>
            </w:r>
            <w:proofErr w:type="spellEnd"/>
            <w:r w:rsidRPr="00C6777D">
              <w:t xml:space="preserve">             </w:t>
            </w:r>
          </w:p>
        </w:tc>
        <w:tc>
          <w:tcPr>
            <w:tcW w:w="1620" w:type="dxa"/>
            <w:shd w:val="clear" w:color="auto" w:fill="auto"/>
          </w:tcPr>
          <w:p w14:paraId="521BC326" w14:textId="77777777" w:rsidR="00FA5EDE" w:rsidRPr="00C6777D" w:rsidRDefault="00FA5EDE" w:rsidP="001C5BB4">
            <w:pPr>
              <w:rPr>
                <w:b/>
              </w:rPr>
            </w:pPr>
            <w:r w:rsidRPr="00C6777D">
              <w:t>Number (5)</w:t>
            </w:r>
          </w:p>
        </w:tc>
        <w:tc>
          <w:tcPr>
            <w:tcW w:w="1440" w:type="dxa"/>
            <w:shd w:val="clear" w:color="auto" w:fill="auto"/>
          </w:tcPr>
          <w:p w14:paraId="0E1A7C59" w14:textId="77777777" w:rsidR="00FA5EDE" w:rsidRPr="00C6777D" w:rsidRDefault="00FA5EDE" w:rsidP="001C5BB4">
            <w:r w:rsidRPr="00C6777D">
              <w:t>Foreign key</w:t>
            </w:r>
          </w:p>
        </w:tc>
        <w:tc>
          <w:tcPr>
            <w:tcW w:w="4354" w:type="dxa"/>
            <w:shd w:val="clear" w:color="auto" w:fill="auto"/>
          </w:tcPr>
          <w:p w14:paraId="29211942" w14:textId="77777777" w:rsidR="00FA5EDE" w:rsidRPr="00C6777D" w:rsidRDefault="00FA5EDE" w:rsidP="001C5BB4">
            <w:r w:rsidRPr="00C6777D">
              <w:t xml:space="preserve">Course Identification No </w:t>
            </w:r>
          </w:p>
        </w:tc>
      </w:tr>
      <w:tr w:rsidR="001346E0" w:rsidRPr="00C6777D" w14:paraId="3B3E0B28" w14:textId="77777777" w:rsidTr="001346E0">
        <w:trPr>
          <w:trHeight w:val="368"/>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24B3F98B" w14:textId="34E59F8C" w:rsidR="001346E0" w:rsidRPr="00C6777D" w:rsidRDefault="001346E0" w:rsidP="001C5BB4">
            <w:proofErr w:type="spellStart"/>
            <w:r w:rsidRPr="00C6777D">
              <w:t>Student_name</w:t>
            </w:r>
            <w:proofErr w:type="spellEnd"/>
            <w:r w:rsidRPr="00C6777D">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778FF72" w14:textId="124D38ED" w:rsidR="001346E0" w:rsidRPr="00C6777D" w:rsidRDefault="001346E0" w:rsidP="001C5BB4">
            <w:r w:rsidRPr="00C6777D">
              <w:t>Varchar(15)</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C89DC" w14:textId="378D99C4" w:rsidR="001346E0" w:rsidRPr="00C6777D" w:rsidRDefault="001346E0" w:rsidP="001C5BB4"/>
        </w:tc>
        <w:tc>
          <w:tcPr>
            <w:tcW w:w="4354" w:type="dxa"/>
            <w:tcBorders>
              <w:top w:val="single" w:sz="4" w:space="0" w:color="auto"/>
              <w:left w:val="single" w:sz="4" w:space="0" w:color="auto"/>
              <w:bottom w:val="single" w:sz="4" w:space="0" w:color="auto"/>
              <w:right w:val="single" w:sz="4" w:space="0" w:color="auto"/>
            </w:tcBorders>
            <w:shd w:val="clear" w:color="auto" w:fill="auto"/>
          </w:tcPr>
          <w:p w14:paraId="7871A7C4" w14:textId="65CF047D" w:rsidR="001346E0" w:rsidRPr="00C6777D" w:rsidRDefault="00FC6372" w:rsidP="001C5BB4">
            <w:r w:rsidRPr="00C6777D">
              <w:t>Student’s</w:t>
            </w:r>
            <w:r w:rsidR="001346E0" w:rsidRPr="00C6777D">
              <w:t xml:space="preserve"> name </w:t>
            </w:r>
          </w:p>
        </w:tc>
      </w:tr>
    </w:tbl>
    <w:p w14:paraId="3C8C5019" w14:textId="77777777" w:rsidR="006371D1" w:rsidRPr="001106D5" w:rsidRDefault="006371D1" w:rsidP="00F241E6">
      <w:pPr>
        <w:ind w:left="720" w:hanging="720"/>
        <w:jc w:val="both"/>
      </w:pPr>
    </w:p>
    <w:p w14:paraId="69501673" w14:textId="4E01EE22" w:rsidR="00F241E6" w:rsidRPr="001106D5" w:rsidRDefault="00C25546" w:rsidP="00155AFA">
      <w:pPr>
        <w:pStyle w:val="ListParagraph"/>
        <w:numPr>
          <w:ilvl w:val="0"/>
          <w:numId w:val="3"/>
        </w:numPr>
        <w:jc w:val="both"/>
      </w:pPr>
      <w:r w:rsidRPr="001106D5">
        <w:t>Combine the tables and do not display the duplicates</w:t>
      </w:r>
      <w:r w:rsidR="004E018D" w:rsidRPr="001106D5">
        <w:t xml:space="preserve">                          </w:t>
      </w:r>
      <w:r w:rsidR="00880719" w:rsidRPr="001106D5">
        <w:t>(</w:t>
      </w:r>
      <w:r w:rsidR="004E018D" w:rsidRPr="001106D5">
        <w:t xml:space="preserve"> 2 </w:t>
      </w:r>
      <w:r w:rsidR="00177447" w:rsidRPr="001106D5">
        <w:t>marks.</w:t>
      </w:r>
      <w:r w:rsidR="00880719" w:rsidRPr="001106D5">
        <w:t>)</w:t>
      </w:r>
    </w:p>
    <w:p w14:paraId="3B197408" w14:textId="5A851D0A" w:rsidR="007C47B0" w:rsidRPr="001106D5" w:rsidRDefault="007C47B0" w:rsidP="007C47B0">
      <w:pPr>
        <w:pStyle w:val="ListParagraph"/>
        <w:jc w:val="both"/>
      </w:pPr>
    </w:p>
    <w:p w14:paraId="0C8F0C99" w14:textId="687BFECA" w:rsidR="007C47B0" w:rsidRPr="001106D5" w:rsidRDefault="007C47B0" w:rsidP="007C47B0">
      <w:pPr>
        <w:ind w:left="1440"/>
        <w:jc w:val="both"/>
      </w:pPr>
      <w:r w:rsidRPr="001106D5">
        <w:t xml:space="preserve">Sample </w:t>
      </w:r>
      <w:r w:rsidR="00FC6372" w:rsidRPr="001106D5">
        <w:t>output:</w:t>
      </w:r>
    </w:p>
    <w:p w14:paraId="6374DCBA" w14:textId="08BD5A08" w:rsidR="007C47B0" w:rsidRPr="001106D5" w:rsidRDefault="007C47B0" w:rsidP="007C47B0">
      <w:pPr>
        <w:ind w:left="142"/>
        <w:jc w:val="both"/>
      </w:pPr>
      <w:r w:rsidRPr="001106D5">
        <w:t xml:space="preserve">Course-id </w:t>
      </w:r>
      <w:proofErr w:type="spellStart"/>
      <w:r w:rsidRPr="001106D5">
        <w:t>Coursename</w:t>
      </w:r>
      <w:proofErr w:type="spellEnd"/>
      <w:r w:rsidRPr="001106D5">
        <w:t xml:space="preserve">  Course-details Roll no Marks </w:t>
      </w:r>
      <w:proofErr w:type="spellStart"/>
      <w:r w:rsidRPr="001106D5">
        <w:t>Student_</w:t>
      </w:r>
      <w:r w:rsidR="008D5D6B" w:rsidRPr="001106D5">
        <w:t>Name</w:t>
      </w:r>
      <w:proofErr w:type="spellEnd"/>
      <w:r w:rsidR="008D5D6B" w:rsidRPr="001106D5">
        <w:t xml:space="preserve">     </w:t>
      </w:r>
      <w:proofErr w:type="spellStart"/>
      <w:r w:rsidR="008D5D6B" w:rsidRPr="001106D5">
        <w:t>Students_Address</w:t>
      </w:r>
      <w:proofErr w:type="spellEnd"/>
      <w:r w:rsidR="008D5D6B" w:rsidRPr="001106D5">
        <w:tab/>
      </w:r>
    </w:p>
    <w:p w14:paraId="488D7D2D" w14:textId="31F05CBA" w:rsidR="00B94A64" w:rsidRPr="001106D5" w:rsidRDefault="00B94A64" w:rsidP="007C47B0">
      <w:pPr>
        <w:ind w:left="142"/>
        <w:jc w:val="both"/>
      </w:pPr>
      <w:r w:rsidRPr="001106D5">
        <w:t>----------- ------------- ------------------ ------- ------ -------------------</w:t>
      </w:r>
      <w:r w:rsidR="008D5D6B" w:rsidRPr="001106D5">
        <w:t xml:space="preserve"> ------------------</w:t>
      </w:r>
    </w:p>
    <w:p w14:paraId="21DD6BF9" w14:textId="7EA1BCC7" w:rsidR="007C47B0" w:rsidRPr="001106D5" w:rsidRDefault="007C47B0" w:rsidP="007C47B0">
      <w:pPr>
        <w:ind w:left="142"/>
        <w:jc w:val="both"/>
      </w:pPr>
      <w:r w:rsidRPr="001106D5">
        <w:t xml:space="preserve"> M123</w:t>
      </w:r>
      <w:r w:rsidRPr="001106D5">
        <w:tab/>
      </w:r>
      <w:r w:rsidRPr="001106D5">
        <w:tab/>
        <w:t xml:space="preserve">Masters </w:t>
      </w:r>
      <w:r w:rsidRPr="001106D5">
        <w:tab/>
        <w:t>MCA</w:t>
      </w:r>
      <w:r w:rsidRPr="001106D5">
        <w:tab/>
        <w:t xml:space="preserve">    113</w:t>
      </w:r>
      <w:r w:rsidRPr="001106D5">
        <w:tab/>
        <w:t>85</w:t>
      </w:r>
      <w:r w:rsidRPr="001106D5">
        <w:tab/>
      </w:r>
      <w:r w:rsidR="008D5D6B" w:rsidRPr="001106D5">
        <w:t>Anita Rao</w:t>
      </w:r>
      <w:r w:rsidR="008D5D6B" w:rsidRPr="001106D5">
        <w:tab/>
      </w:r>
      <w:r w:rsidR="008D5D6B" w:rsidRPr="001106D5">
        <w:tab/>
      </w:r>
      <w:r w:rsidRPr="001106D5">
        <w:t>J-56</w:t>
      </w:r>
    </w:p>
    <w:p w14:paraId="66CE0A88" w14:textId="0976F141" w:rsidR="007C47B0" w:rsidRPr="001106D5" w:rsidRDefault="007C47B0" w:rsidP="007C47B0">
      <w:pPr>
        <w:ind w:left="1440"/>
        <w:jc w:val="both"/>
      </w:pPr>
    </w:p>
    <w:p w14:paraId="33120908" w14:textId="77777777" w:rsidR="007C47B0" w:rsidRPr="001106D5" w:rsidRDefault="007C47B0" w:rsidP="007C47B0">
      <w:pPr>
        <w:ind w:left="1440"/>
        <w:jc w:val="both"/>
      </w:pPr>
    </w:p>
    <w:p w14:paraId="3FB7E312" w14:textId="3C322E46" w:rsidR="007C47B0" w:rsidRDefault="007C47B0" w:rsidP="001D51A8">
      <w:pPr>
        <w:jc w:val="both"/>
        <w:rPr>
          <w:ins w:id="677" w:author="2028609 SADDAM HUSSAIN" w:date="2021-04-23T10:42:00Z"/>
        </w:rPr>
      </w:pPr>
    </w:p>
    <w:p w14:paraId="192919DC" w14:textId="300AB6AE" w:rsidR="001D24BF" w:rsidRDefault="001D51A8" w:rsidP="001D24BF">
      <w:pPr>
        <w:jc w:val="both"/>
        <w:rPr>
          <w:ins w:id="678" w:author="2028609 SADDAM HUSSAIN" w:date="2021-04-23T11:04:00Z"/>
        </w:rPr>
      </w:pPr>
      <w:ins w:id="679" w:author="2028609 SADDAM HUSSAIN" w:date="2021-04-23T10:42:00Z">
        <w:r>
          <w:t>ANS:</w:t>
        </w:r>
      </w:ins>
      <w:ins w:id="680" w:author="2028609 SADDAM HUSSAIN" w:date="2021-04-23T10:59:00Z">
        <w:r w:rsidR="001D24BF">
          <w:t xml:space="preserve"> </w:t>
        </w:r>
        <w:proofErr w:type="spellStart"/>
        <w:r w:rsidR="001D24BF">
          <w:t>Assumpiton</w:t>
        </w:r>
        <w:proofErr w:type="spellEnd"/>
        <w:r w:rsidR="001D24BF">
          <w:t>: Com</w:t>
        </w:r>
      </w:ins>
      <w:ins w:id="681" w:author="2028609 SADDAM HUSSAIN" w:date="2021-04-23T11:00:00Z">
        <w:r w:rsidR="001D24BF">
          <w:t xml:space="preserve">bine will help us to merge to tables where both the table should have same schema followed. Combining a table is using UNION concept in </w:t>
        </w:r>
        <w:proofErr w:type="spellStart"/>
        <w:r w:rsidR="001D24BF">
          <w:t>DBs.</w:t>
        </w:r>
        <w:proofErr w:type="spellEnd"/>
        <w:r w:rsidR="001D24BF">
          <w:t xml:space="preserve"> To achie</w:t>
        </w:r>
      </w:ins>
      <w:ins w:id="682" w:author="2028609 SADDAM HUSSAIN" w:date="2021-04-23T11:01:00Z">
        <w:r w:rsidR="001D24BF">
          <w:t xml:space="preserve">ve the </w:t>
        </w:r>
      </w:ins>
      <w:ins w:id="683" w:author="2028609 SADDAM HUSSAIN" w:date="2021-04-23T11:04:00Z">
        <w:r w:rsidR="00454A23">
          <w:t>solution,</w:t>
        </w:r>
      </w:ins>
      <w:ins w:id="684" w:author="2028609 SADDAM HUSSAIN" w:date="2021-04-23T11:01:00Z">
        <w:r w:rsidR="001D24BF">
          <w:t xml:space="preserve"> we have assumed the </w:t>
        </w:r>
        <w:proofErr w:type="spellStart"/>
        <w:r w:rsidR="001D24BF">
          <w:t>Student_Info</w:t>
        </w:r>
        <w:proofErr w:type="spellEnd"/>
        <w:r w:rsidR="001D24BF">
          <w:t xml:space="preserve"> as the table 1 with schema</w:t>
        </w:r>
      </w:ins>
      <w:ins w:id="685" w:author="2028609 SADDAM HUSSAIN" w:date="2021-04-23T11:03:00Z">
        <w:r w:rsidR="001D24BF">
          <w:t xml:space="preserve"> as </w:t>
        </w:r>
      </w:ins>
      <w:proofErr w:type="spellStart"/>
      <w:ins w:id="686" w:author="2028609 SADDAM HUSSAIN" w:date="2021-04-23T11:02:00Z">
        <w:r w:rsidR="001D24BF">
          <w:t>Rollno</w:t>
        </w:r>
        <w:proofErr w:type="spellEnd"/>
        <w:r w:rsidR="001D24BF">
          <w:t xml:space="preserve">, Marks, </w:t>
        </w:r>
        <w:proofErr w:type="spellStart"/>
        <w:r w:rsidR="001D24BF">
          <w:t>Student_address</w:t>
        </w:r>
        <w:proofErr w:type="spellEnd"/>
        <w:r w:rsidR="001D24BF">
          <w:t xml:space="preserve">, </w:t>
        </w:r>
        <w:proofErr w:type="spellStart"/>
        <w:r w:rsidR="001D24BF">
          <w:t>Course_Id</w:t>
        </w:r>
        <w:proofErr w:type="spellEnd"/>
        <w:r w:rsidR="001D24BF">
          <w:t xml:space="preserve">, </w:t>
        </w:r>
        <w:proofErr w:type="spellStart"/>
        <w:r w:rsidR="001D24BF">
          <w:t>Student_</w:t>
        </w:r>
      </w:ins>
      <w:ins w:id="687" w:author="2028609 SADDAM HUSSAIN" w:date="2021-04-23T11:04:00Z">
        <w:r w:rsidR="00454A23">
          <w:t>name</w:t>
        </w:r>
        <w:proofErr w:type="spellEnd"/>
        <w:r w:rsidR="00454A23">
          <w:t xml:space="preserve"> and</w:t>
        </w:r>
      </w:ins>
      <w:ins w:id="688" w:author="2028609 SADDAM HUSSAIN" w:date="2021-04-23T11:03:00Z">
        <w:r w:rsidR="001D24BF">
          <w:t xml:space="preserve"> the next table as Student_Info1 with the same schema.</w:t>
        </w:r>
        <w:r w:rsidR="00454A23">
          <w:t xml:space="preserve"> So that we can combine both the table</w:t>
        </w:r>
      </w:ins>
      <w:ins w:id="689" w:author="2028609 SADDAM HUSSAIN" w:date="2021-04-23T11:04:00Z">
        <w:r w:rsidR="00454A23">
          <w:t xml:space="preserve">s. </w:t>
        </w:r>
      </w:ins>
    </w:p>
    <w:p w14:paraId="00C01358" w14:textId="7195DE3E" w:rsidR="001D51A8" w:rsidRDefault="001D51A8" w:rsidP="001D51A8">
      <w:pPr>
        <w:jc w:val="both"/>
        <w:rPr>
          <w:ins w:id="690" w:author="2028609 SADDAM HUSSAIN" w:date="2021-04-23T10:42:00Z"/>
        </w:rPr>
      </w:pPr>
    </w:p>
    <w:p w14:paraId="1D7BF573" w14:textId="2A9E65DA" w:rsidR="001D51A8" w:rsidRDefault="001D51A8" w:rsidP="001D51A8">
      <w:pPr>
        <w:jc w:val="both"/>
        <w:rPr>
          <w:ins w:id="691" w:author="2028609 SADDAM HUSSAIN" w:date="2021-04-23T11:33:00Z"/>
          <w:b/>
          <w:bCs/>
        </w:rPr>
      </w:pPr>
      <w:ins w:id="692" w:author="2028609 SADDAM HUSSAIN" w:date="2021-04-23T10:42:00Z">
        <w:r w:rsidRPr="001D51A8">
          <w:rPr>
            <w:b/>
            <w:bCs/>
            <w:rPrChange w:id="693" w:author="2028609 SADDAM HUSSAIN" w:date="2021-04-23T10:42:00Z">
              <w:rPr/>
            </w:rPrChange>
          </w:rPr>
          <w:t>QUERY:</w:t>
        </w:r>
      </w:ins>
    </w:p>
    <w:p w14:paraId="19B633A4" w14:textId="2E107A96" w:rsidR="00726A56" w:rsidRDefault="00726A56" w:rsidP="001D51A8">
      <w:pPr>
        <w:jc w:val="both"/>
        <w:rPr>
          <w:ins w:id="694" w:author="2028609 SADDAM HUSSAIN" w:date="2021-04-23T11:36:00Z"/>
          <w:b/>
          <w:bCs/>
        </w:rPr>
      </w:pPr>
    </w:p>
    <w:p w14:paraId="7504FB8D" w14:textId="77777777" w:rsidR="001C5BB4" w:rsidRDefault="001C5BB4">
      <w:pPr>
        <w:spacing w:after="160" w:line="259" w:lineRule="auto"/>
        <w:rPr>
          <w:ins w:id="695" w:author="2028609 SADDAM HUSSAIN" w:date="2021-04-23T11:36:00Z"/>
          <w:b/>
          <w:bCs/>
        </w:rPr>
      </w:pPr>
      <w:ins w:id="696" w:author="2028609 SADDAM HUSSAIN" w:date="2021-04-23T11:36:00Z">
        <w:r>
          <w:rPr>
            <w:b/>
            <w:bCs/>
          </w:rPr>
          <w:br w:type="page"/>
        </w:r>
      </w:ins>
    </w:p>
    <w:p w14:paraId="0FFBA178" w14:textId="436E2EC4" w:rsidR="001C5BB4" w:rsidRPr="00F84B71" w:rsidRDefault="001C5BB4" w:rsidP="001C5BB4">
      <w:pPr>
        <w:jc w:val="both"/>
        <w:rPr>
          <w:ins w:id="697" w:author="2028609 SADDAM HUSSAIN" w:date="2021-04-23T11:36:00Z"/>
          <w:b/>
          <w:bCs/>
        </w:rPr>
      </w:pPr>
      <w:ins w:id="698" w:author="2028609 SADDAM HUSSAIN" w:date="2021-04-23T11:36:00Z">
        <w:r w:rsidRPr="00F84B71">
          <w:rPr>
            <w:b/>
            <w:bCs/>
          </w:rPr>
          <w:lastRenderedPageBreak/>
          <w:t>TABLE CREATION:</w:t>
        </w:r>
      </w:ins>
    </w:p>
    <w:p w14:paraId="493BA37C" w14:textId="77777777" w:rsidR="001C5BB4" w:rsidRDefault="001C5BB4" w:rsidP="001D51A8">
      <w:pPr>
        <w:jc w:val="both"/>
        <w:rPr>
          <w:ins w:id="699" w:author="2028609 SADDAM HUSSAIN" w:date="2021-04-23T11:33:00Z"/>
          <w:b/>
          <w:bCs/>
        </w:rPr>
      </w:pPr>
    </w:p>
    <w:p w14:paraId="653A5832" w14:textId="77777777" w:rsidR="00726A56" w:rsidRDefault="00726A56" w:rsidP="00726A56">
      <w:pPr>
        <w:jc w:val="both"/>
        <w:rPr>
          <w:ins w:id="700" w:author="2028609 SADDAM HUSSAIN" w:date="2021-04-23T11:33:00Z"/>
        </w:rPr>
      </w:pPr>
      <w:ins w:id="701" w:author="2028609 SADDAM HUSSAIN" w:date="2021-04-23T11:33:00Z">
        <w:r>
          <w:t xml:space="preserve">create table </w:t>
        </w:r>
        <w:proofErr w:type="spellStart"/>
        <w:r>
          <w:t>Student_Info</w:t>
        </w:r>
        <w:proofErr w:type="spellEnd"/>
        <w:r>
          <w:t xml:space="preserve"> </w:t>
        </w:r>
      </w:ins>
    </w:p>
    <w:p w14:paraId="0A566F7A" w14:textId="77777777" w:rsidR="00726A56" w:rsidRDefault="00726A56" w:rsidP="00726A56">
      <w:pPr>
        <w:jc w:val="both"/>
        <w:rPr>
          <w:ins w:id="702" w:author="2028609 SADDAM HUSSAIN" w:date="2021-04-23T11:33:00Z"/>
        </w:rPr>
      </w:pPr>
      <w:ins w:id="703" w:author="2028609 SADDAM HUSSAIN" w:date="2021-04-23T11:33:00Z">
        <w:r>
          <w:tab/>
        </w:r>
        <w:r>
          <w:tab/>
          <w:t>(</w:t>
        </w:r>
      </w:ins>
    </w:p>
    <w:p w14:paraId="30FF51B8" w14:textId="77777777" w:rsidR="00726A56" w:rsidRDefault="00726A56" w:rsidP="00726A56">
      <w:pPr>
        <w:jc w:val="both"/>
        <w:rPr>
          <w:ins w:id="704" w:author="2028609 SADDAM HUSSAIN" w:date="2021-04-23T11:33:00Z"/>
        </w:rPr>
      </w:pPr>
      <w:ins w:id="705" w:author="2028609 SADDAM HUSSAIN" w:date="2021-04-23T11:33:00Z">
        <w:r>
          <w:tab/>
        </w:r>
        <w:r>
          <w:tab/>
        </w:r>
        <w:r>
          <w:tab/>
        </w:r>
        <w:proofErr w:type="spellStart"/>
        <w:r>
          <w:t>Rollno</w:t>
        </w:r>
        <w:proofErr w:type="spellEnd"/>
        <w:r>
          <w:t xml:space="preserve"> number(4),</w:t>
        </w:r>
      </w:ins>
    </w:p>
    <w:p w14:paraId="4DEED4BD" w14:textId="77777777" w:rsidR="00726A56" w:rsidRDefault="00726A56" w:rsidP="00726A56">
      <w:pPr>
        <w:jc w:val="both"/>
        <w:rPr>
          <w:ins w:id="706" w:author="2028609 SADDAM HUSSAIN" w:date="2021-04-23T11:33:00Z"/>
        </w:rPr>
      </w:pPr>
      <w:ins w:id="707" w:author="2028609 SADDAM HUSSAIN" w:date="2021-04-23T11:33:00Z">
        <w:r>
          <w:tab/>
        </w:r>
        <w:r>
          <w:tab/>
        </w:r>
        <w:r>
          <w:tab/>
          <w:t>Marks number(3),</w:t>
        </w:r>
      </w:ins>
    </w:p>
    <w:p w14:paraId="5E6428C8" w14:textId="77777777" w:rsidR="00726A56" w:rsidRDefault="00726A56" w:rsidP="00726A56">
      <w:pPr>
        <w:jc w:val="both"/>
        <w:rPr>
          <w:ins w:id="708" w:author="2028609 SADDAM HUSSAIN" w:date="2021-04-23T11:33:00Z"/>
        </w:rPr>
      </w:pPr>
      <w:ins w:id="709" w:author="2028609 SADDAM HUSSAIN" w:date="2021-04-23T11:33:00Z">
        <w:r>
          <w:tab/>
        </w:r>
        <w:r>
          <w:tab/>
        </w:r>
        <w:r>
          <w:tab/>
        </w:r>
        <w:proofErr w:type="spellStart"/>
        <w:r>
          <w:t>Student_address</w:t>
        </w:r>
        <w:proofErr w:type="spellEnd"/>
        <w:r>
          <w:t xml:space="preserve"> varchar(10),</w:t>
        </w:r>
      </w:ins>
    </w:p>
    <w:p w14:paraId="437D5D7E" w14:textId="77777777" w:rsidR="00726A56" w:rsidRDefault="00726A56" w:rsidP="00726A56">
      <w:pPr>
        <w:jc w:val="both"/>
        <w:rPr>
          <w:ins w:id="710" w:author="2028609 SADDAM HUSSAIN" w:date="2021-04-23T11:33:00Z"/>
        </w:rPr>
      </w:pPr>
      <w:ins w:id="711" w:author="2028609 SADDAM HUSSAIN" w:date="2021-04-23T11:33:00Z">
        <w:r>
          <w:tab/>
        </w:r>
        <w:r>
          <w:tab/>
        </w:r>
        <w:r>
          <w:tab/>
        </w:r>
        <w:proofErr w:type="spellStart"/>
        <w:r>
          <w:t>Course_Id</w:t>
        </w:r>
        <w:proofErr w:type="spellEnd"/>
        <w:r>
          <w:t xml:space="preserve"> number(5),</w:t>
        </w:r>
      </w:ins>
    </w:p>
    <w:p w14:paraId="3B7886A3" w14:textId="77777777" w:rsidR="00726A56" w:rsidRDefault="00726A56" w:rsidP="00726A56">
      <w:pPr>
        <w:jc w:val="both"/>
        <w:rPr>
          <w:ins w:id="712" w:author="2028609 SADDAM HUSSAIN" w:date="2021-04-23T11:33:00Z"/>
        </w:rPr>
      </w:pPr>
      <w:ins w:id="713" w:author="2028609 SADDAM HUSSAIN" w:date="2021-04-23T11:33:00Z">
        <w:r>
          <w:tab/>
        </w:r>
        <w:r>
          <w:tab/>
        </w:r>
        <w:r>
          <w:tab/>
        </w:r>
        <w:proofErr w:type="spellStart"/>
        <w:r>
          <w:t>Student_name</w:t>
        </w:r>
        <w:proofErr w:type="spellEnd"/>
        <w:r>
          <w:t xml:space="preserve"> varchar(15)</w:t>
        </w:r>
      </w:ins>
    </w:p>
    <w:p w14:paraId="19D1E938" w14:textId="77777777" w:rsidR="00726A56" w:rsidRDefault="00726A56" w:rsidP="00726A56">
      <w:pPr>
        <w:jc w:val="both"/>
        <w:rPr>
          <w:ins w:id="714" w:author="2028609 SADDAM HUSSAIN" w:date="2021-04-23T11:33:00Z"/>
        </w:rPr>
      </w:pPr>
      <w:ins w:id="715" w:author="2028609 SADDAM HUSSAIN" w:date="2021-04-23T11:33:00Z">
        <w:r>
          <w:tab/>
        </w:r>
        <w:r>
          <w:tab/>
          <w:t>);</w:t>
        </w:r>
      </w:ins>
    </w:p>
    <w:p w14:paraId="24ECC031" w14:textId="559BCC31" w:rsidR="00726A56" w:rsidRDefault="00726A56" w:rsidP="00726A56">
      <w:pPr>
        <w:jc w:val="both"/>
        <w:rPr>
          <w:ins w:id="716" w:author="2028609 SADDAM HUSSAIN" w:date="2021-04-23T11:36:00Z"/>
        </w:rPr>
      </w:pPr>
    </w:p>
    <w:p w14:paraId="54F54BC4" w14:textId="34502EBB" w:rsidR="001C5BB4" w:rsidRPr="001C5BB4" w:rsidRDefault="001C5BB4" w:rsidP="00726A56">
      <w:pPr>
        <w:jc w:val="both"/>
        <w:rPr>
          <w:ins w:id="717" w:author="2028609 SADDAM HUSSAIN" w:date="2021-04-23T11:33:00Z"/>
          <w:b/>
          <w:bCs/>
          <w:rPrChange w:id="718" w:author="2028609 SADDAM HUSSAIN" w:date="2021-04-23T11:36:00Z">
            <w:rPr>
              <w:ins w:id="719" w:author="2028609 SADDAM HUSSAIN" w:date="2021-04-23T11:33:00Z"/>
            </w:rPr>
          </w:rPrChange>
        </w:rPr>
      </w:pPr>
      <w:ins w:id="720" w:author="2028609 SADDAM HUSSAIN" w:date="2021-04-23T11:36:00Z">
        <w:r w:rsidRPr="001C5BB4">
          <w:rPr>
            <w:b/>
            <w:bCs/>
            <w:rPrChange w:id="721" w:author="2028609 SADDAM HUSSAIN" w:date="2021-04-23T11:36:00Z">
              <w:rPr/>
            </w:rPrChange>
          </w:rPr>
          <w:t>INSERT INTO TABLE:</w:t>
        </w:r>
      </w:ins>
    </w:p>
    <w:p w14:paraId="5DE89B7E" w14:textId="77777777" w:rsidR="001C5BB4" w:rsidRDefault="001C5BB4" w:rsidP="00726A56">
      <w:pPr>
        <w:jc w:val="both"/>
        <w:rPr>
          <w:ins w:id="722" w:author="2028609 SADDAM HUSSAIN" w:date="2021-04-23T11:36:00Z"/>
        </w:rPr>
      </w:pPr>
    </w:p>
    <w:p w14:paraId="2995F025" w14:textId="209A6385" w:rsidR="00726A56" w:rsidRDefault="00726A56" w:rsidP="00726A56">
      <w:pPr>
        <w:jc w:val="both"/>
        <w:rPr>
          <w:ins w:id="723" w:author="2028609 SADDAM HUSSAIN" w:date="2021-04-23T11:33:00Z"/>
        </w:rPr>
      </w:pPr>
      <w:ins w:id="724" w:author="2028609 SADDAM HUSSAIN" w:date="2021-04-23T11:33:00Z">
        <w:r>
          <w:t xml:space="preserve">insert into </w:t>
        </w:r>
        <w:proofErr w:type="spellStart"/>
        <w:r>
          <w:t>Student_Info</w:t>
        </w:r>
        <w:proofErr w:type="spellEnd"/>
        <w:r>
          <w:t xml:space="preserve"> values (0001,89, 'ST_Addr_1', 11, 'Linn');</w:t>
        </w:r>
      </w:ins>
    </w:p>
    <w:p w14:paraId="782A74D5" w14:textId="77777777" w:rsidR="00726A56" w:rsidRDefault="00726A56" w:rsidP="00726A56">
      <w:pPr>
        <w:jc w:val="both"/>
        <w:rPr>
          <w:ins w:id="725" w:author="2028609 SADDAM HUSSAIN" w:date="2021-04-23T11:33:00Z"/>
        </w:rPr>
      </w:pPr>
      <w:ins w:id="726" w:author="2028609 SADDAM HUSSAIN" w:date="2021-04-23T11:33:00Z">
        <w:r>
          <w:t xml:space="preserve">insert into </w:t>
        </w:r>
        <w:proofErr w:type="spellStart"/>
        <w:r>
          <w:t>Student_Info</w:t>
        </w:r>
        <w:proofErr w:type="spellEnd"/>
        <w:r>
          <w:t xml:space="preserve"> values (0002,58, 'ST_Addr_2', 15, 'Tim');</w:t>
        </w:r>
      </w:ins>
    </w:p>
    <w:p w14:paraId="0FD114D4" w14:textId="77777777" w:rsidR="00726A56" w:rsidRDefault="00726A56" w:rsidP="00726A56">
      <w:pPr>
        <w:jc w:val="both"/>
        <w:rPr>
          <w:ins w:id="727" w:author="2028609 SADDAM HUSSAIN" w:date="2021-04-23T11:33:00Z"/>
        </w:rPr>
      </w:pPr>
      <w:ins w:id="728" w:author="2028609 SADDAM HUSSAIN" w:date="2021-04-23T11:33:00Z">
        <w:r>
          <w:t xml:space="preserve">insert into </w:t>
        </w:r>
        <w:proofErr w:type="spellStart"/>
        <w:r>
          <w:t>Student_Info</w:t>
        </w:r>
        <w:proofErr w:type="spellEnd"/>
        <w:r>
          <w:t xml:space="preserve"> values (0003,67, 'ST_Addr_3', 16, 'Jim');</w:t>
        </w:r>
      </w:ins>
    </w:p>
    <w:p w14:paraId="6318CFD2" w14:textId="77777777" w:rsidR="00726A56" w:rsidRDefault="00726A56" w:rsidP="00726A56">
      <w:pPr>
        <w:jc w:val="both"/>
        <w:rPr>
          <w:ins w:id="729" w:author="2028609 SADDAM HUSSAIN" w:date="2021-04-23T11:33:00Z"/>
        </w:rPr>
      </w:pPr>
      <w:ins w:id="730" w:author="2028609 SADDAM HUSSAIN" w:date="2021-04-23T11:33:00Z">
        <w:r>
          <w:t xml:space="preserve">insert into </w:t>
        </w:r>
        <w:proofErr w:type="spellStart"/>
        <w:r>
          <w:t>Student_Info</w:t>
        </w:r>
        <w:proofErr w:type="spellEnd"/>
        <w:r>
          <w:t xml:space="preserve"> values (0004,96, 'ST_Addr_4', 18, 'SRK');</w:t>
        </w:r>
      </w:ins>
    </w:p>
    <w:p w14:paraId="49E99E14" w14:textId="77777777" w:rsidR="00726A56" w:rsidRDefault="00726A56" w:rsidP="00726A56">
      <w:pPr>
        <w:jc w:val="both"/>
        <w:rPr>
          <w:ins w:id="731" w:author="2028609 SADDAM HUSSAIN" w:date="2021-04-23T11:33:00Z"/>
        </w:rPr>
      </w:pPr>
      <w:ins w:id="732" w:author="2028609 SADDAM HUSSAIN" w:date="2021-04-23T11:33:00Z">
        <w:r>
          <w:t xml:space="preserve">insert into </w:t>
        </w:r>
        <w:proofErr w:type="spellStart"/>
        <w:r>
          <w:t>Student_Info</w:t>
        </w:r>
        <w:proofErr w:type="spellEnd"/>
        <w:r>
          <w:t xml:space="preserve"> values (0005,92, 'ST_Addr_5', 22, 'Jack');</w:t>
        </w:r>
      </w:ins>
    </w:p>
    <w:p w14:paraId="40B36270" w14:textId="2FAE2E60" w:rsidR="00726A56" w:rsidRDefault="00726A56" w:rsidP="00726A56">
      <w:pPr>
        <w:jc w:val="both"/>
        <w:rPr>
          <w:ins w:id="733" w:author="2028609 SADDAM HUSSAIN" w:date="2021-04-23T11:33:00Z"/>
        </w:rPr>
      </w:pPr>
      <w:ins w:id="734" w:author="2028609 SADDAM HUSSAIN" w:date="2021-04-23T11:33:00Z">
        <w:r>
          <w:t xml:space="preserve">insert into </w:t>
        </w:r>
        <w:proofErr w:type="spellStart"/>
        <w:r>
          <w:t>Student_Info</w:t>
        </w:r>
        <w:proofErr w:type="spellEnd"/>
        <w:r>
          <w:t xml:space="preserve"> values (0006,79, 'ST_Addr_6', 08, 'Smith');</w:t>
        </w:r>
      </w:ins>
    </w:p>
    <w:p w14:paraId="4835F0C4" w14:textId="41953EA9" w:rsidR="00726A56" w:rsidRDefault="00726A56" w:rsidP="00726A56">
      <w:pPr>
        <w:jc w:val="both"/>
        <w:rPr>
          <w:ins w:id="735" w:author="2028609 SADDAM HUSSAIN" w:date="2021-04-23T11:46:00Z"/>
        </w:rPr>
      </w:pPr>
    </w:p>
    <w:p w14:paraId="15919F4E" w14:textId="1DC4FE88" w:rsidR="00874FC2" w:rsidRDefault="00874FC2" w:rsidP="00726A56">
      <w:pPr>
        <w:jc w:val="both"/>
        <w:rPr>
          <w:ins w:id="736" w:author="2028609 SADDAM HUSSAIN" w:date="2021-04-23T11:46:00Z"/>
        </w:rPr>
      </w:pPr>
      <w:ins w:id="737" w:author="2028609 SADDAM HUSSAIN" w:date="2021-04-23T11:46:00Z">
        <w:r>
          <w:rPr>
            <w:noProof/>
          </w:rPr>
          <w:drawing>
            <wp:inline distT="0" distB="0" distL="0" distR="0" wp14:anchorId="27278C12" wp14:editId="333545D6">
              <wp:extent cx="5600700" cy="1914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1914525"/>
                      </a:xfrm>
                      <a:prstGeom prst="rect">
                        <a:avLst/>
                      </a:prstGeom>
                    </pic:spPr>
                  </pic:pic>
                </a:graphicData>
              </a:graphic>
            </wp:inline>
          </w:drawing>
        </w:r>
      </w:ins>
    </w:p>
    <w:p w14:paraId="29656E71" w14:textId="77777777" w:rsidR="00874FC2" w:rsidRDefault="00874FC2" w:rsidP="00726A56">
      <w:pPr>
        <w:jc w:val="both"/>
        <w:rPr>
          <w:ins w:id="738" w:author="2028609 SADDAM HUSSAIN" w:date="2021-04-23T11:33:00Z"/>
        </w:rPr>
      </w:pPr>
    </w:p>
    <w:p w14:paraId="2AE2B08D" w14:textId="77777777" w:rsidR="001C5BB4" w:rsidRPr="00F84B71" w:rsidRDefault="001C5BB4" w:rsidP="001C5BB4">
      <w:pPr>
        <w:jc w:val="both"/>
        <w:rPr>
          <w:ins w:id="739" w:author="2028609 SADDAM HUSSAIN" w:date="2021-04-23T11:36:00Z"/>
          <w:b/>
          <w:bCs/>
        </w:rPr>
      </w:pPr>
      <w:ins w:id="740" w:author="2028609 SADDAM HUSSAIN" w:date="2021-04-23T11:36:00Z">
        <w:r w:rsidRPr="00F84B71">
          <w:rPr>
            <w:b/>
            <w:bCs/>
          </w:rPr>
          <w:t>TABLE CREATION:</w:t>
        </w:r>
      </w:ins>
    </w:p>
    <w:p w14:paraId="5B536F53" w14:textId="77777777" w:rsidR="001C5BB4" w:rsidRDefault="001C5BB4" w:rsidP="00726A56">
      <w:pPr>
        <w:jc w:val="both"/>
        <w:rPr>
          <w:ins w:id="741" w:author="2028609 SADDAM HUSSAIN" w:date="2021-04-23T11:36:00Z"/>
        </w:rPr>
      </w:pPr>
    </w:p>
    <w:p w14:paraId="5610972C" w14:textId="5B335512" w:rsidR="00726A56" w:rsidRDefault="00726A56" w:rsidP="00726A56">
      <w:pPr>
        <w:jc w:val="both"/>
        <w:rPr>
          <w:ins w:id="742" w:author="2028609 SADDAM HUSSAIN" w:date="2021-04-23T11:33:00Z"/>
        </w:rPr>
      </w:pPr>
      <w:ins w:id="743" w:author="2028609 SADDAM HUSSAIN" w:date="2021-04-23T11:33:00Z">
        <w:r>
          <w:t xml:space="preserve">create table Student_Info1 </w:t>
        </w:r>
      </w:ins>
    </w:p>
    <w:p w14:paraId="558462DA" w14:textId="77777777" w:rsidR="00726A56" w:rsidRDefault="00726A56" w:rsidP="00726A56">
      <w:pPr>
        <w:jc w:val="both"/>
        <w:rPr>
          <w:ins w:id="744" w:author="2028609 SADDAM HUSSAIN" w:date="2021-04-23T11:33:00Z"/>
        </w:rPr>
      </w:pPr>
      <w:ins w:id="745" w:author="2028609 SADDAM HUSSAIN" w:date="2021-04-23T11:33:00Z">
        <w:r>
          <w:tab/>
        </w:r>
        <w:r>
          <w:tab/>
          <w:t>(</w:t>
        </w:r>
      </w:ins>
    </w:p>
    <w:p w14:paraId="52D1264D" w14:textId="77777777" w:rsidR="00726A56" w:rsidRDefault="00726A56" w:rsidP="00726A56">
      <w:pPr>
        <w:jc w:val="both"/>
        <w:rPr>
          <w:ins w:id="746" w:author="2028609 SADDAM HUSSAIN" w:date="2021-04-23T11:33:00Z"/>
        </w:rPr>
      </w:pPr>
      <w:ins w:id="747" w:author="2028609 SADDAM HUSSAIN" w:date="2021-04-23T11:33:00Z">
        <w:r>
          <w:tab/>
        </w:r>
        <w:r>
          <w:tab/>
        </w:r>
        <w:r>
          <w:tab/>
        </w:r>
        <w:proofErr w:type="spellStart"/>
        <w:r>
          <w:t>Rollno</w:t>
        </w:r>
        <w:proofErr w:type="spellEnd"/>
        <w:r>
          <w:t xml:space="preserve"> number(4),</w:t>
        </w:r>
      </w:ins>
    </w:p>
    <w:p w14:paraId="3CB74166" w14:textId="77777777" w:rsidR="00726A56" w:rsidRDefault="00726A56" w:rsidP="00726A56">
      <w:pPr>
        <w:jc w:val="both"/>
        <w:rPr>
          <w:ins w:id="748" w:author="2028609 SADDAM HUSSAIN" w:date="2021-04-23T11:33:00Z"/>
        </w:rPr>
      </w:pPr>
      <w:ins w:id="749" w:author="2028609 SADDAM HUSSAIN" w:date="2021-04-23T11:33:00Z">
        <w:r>
          <w:tab/>
        </w:r>
        <w:r>
          <w:tab/>
        </w:r>
        <w:r>
          <w:tab/>
          <w:t>Marks number(3),</w:t>
        </w:r>
      </w:ins>
    </w:p>
    <w:p w14:paraId="5D54AF55" w14:textId="77777777" w:rsidR="00726A56" w:rsidRDefault="00726A56" w:rsidP="00726A56">
      <w:pPr>
        <w:jc w:val="both"/>
        <w:rPr>
          <w:ins w:id="750" w:author="2028609 SADDAM HUSSAIN" w:date="2021-04-23T11:33:00Z"/>
        </w:rPr>
      </w:pPr>
      <w:ins w:id="751" w:author="2028609 SADDAM HUSSAIN" w:date="2021-04-23T11:33:00Z">
        <w:r>
          <w:tab/>
        </w:r>
        <w:r>
          <w:tab/>
        </w:r>
        <w:r>
          <w:tab/>
        </w:r>
        <w:proofErr w:type="spellStart"/>
        <w:r>
          <w:t>Student_address</w:t>
        </w:r>
        <w:proofErr w:type="spellEnd"/>
        <w:r>
          <w:t xml:space="preserve"> varchar(10),</w:t>
        </w:r>
      </w:ins>
    </w:p>
    <w:p w14:paraId="14D74272" w14:textId="77777777" w:rsidR="00726A56" w:rsidRDefault="00726A56" w:rsidP="00726A56">
      <w:pPr>
        <w:jc w:val="both"/>
        <w:rPr>
          <w:ins w:id="752" w:author="2028609 SADDAM HUSSAIN" w:date="2021-04-23T11:33:00Z"/>
        </w:rPr>
      </w:pPr>
      <w:ins w:id="753" w:author="2028609 SADDAM HUSSAIN" w:date="2021-04-23T11:33:00Z">
        <w:r>
          <w:tab/>
        </w:r>
        <w:r>
          <w:tab/>
        </w:r>
        <w:r>
          <w:tab/>
        </w:r>
        <w:proofErr w:type="spellStart"/>
        <w:r>
          <w:t>Course_Id</w:t>
        </w:r>
        <w:proofErr w:type="spellEnd"/>
        <w:r>
          <w:t xml:space="preserve"> number(5),</w:t>
        </w:r>
      </w:ins>
    </w:p>
    <w:p w14:paraId="211CDED7" w14:textId="77777777" w:rsidR="00726A56" w:rsidRDefault="00726A56" w:rsidP="00726A56">
      <w:pPr>
        <w:jc w:val="both"/>
        <w:rPr>
          <w:ins w:id="754" w:author="2028609 SADDAM HUSSAIN" w:date="2021-04-23T11:33:00Z"/>
        </w:rPr>
      </w:pPr>
      <w:ins w:id="755" w:author="2028609 SADDAM HUSSAIN" w:date="2021-04-23T11:33:00Z">
        <w:r>
          <w:tab/>
        </w:r>
        <w:r>
          <w:tab/>
        </w:r>
        <w:r>
          <w:tab/>
        </w:r>
        <w:proofErr w:type="spellStart"/>
        <w:r>
          <w:t>Student_name</w:t>
        </w:r>
        <w:proofErr w:type="spellEnd"/>
        <w:r>
          <w:t xml:space="preserve"> varchar(15)</w:t>
        </w:r>
      </w:ins>
    </w:p>
    <w:p w14:paraId="6B9DA642" w14:textId="77777777" w:rsidR="00726A56" w:rsidRDefault="00726A56" w:rsidP="00726A56">
      <w:pPr>
        <w:jc w:val="both"/>
        <w:rPr>
          <w:ins w:id="756" w:author="2028609 SADDAM HUSSAIN" w:date="2021-04-23T11:33:00Z"/>
        </w:rPr>
      </w:pPr>
      <w:ins w:id="757" w:author="2028609 SADDAM HUSSAIN" w:date="2021-04-23T11:33:00Z">
        <w:r>
          <w:tab/>
        </w:r>
        <w:r>
          <w:tab/>
          <w:t>);</w:t>
        </w:r>
      </w:ins>
    </w:p>
    <w:p w14:paraId="1A002F1C" w14:textId="3FA207C4" w:rsidR="00726A56" w:rsidRDefault="00726A56" w:rsidP="00726A56">
      <w:pPr>
        <w:jc w:val="both"/>
        <w:rPr>
          <w:ins w:id="758" w:author="2028609 SADDAM HUSSAIN" w:date="2021-04-23T11:36:00Z"/>
        </w:rPr>
      </w:pPr>
    </w:p>
    <w:p w14:paraId="0B94134D" w14:textId="1AB325E9" w:rsidR="001C5BB4" w:rsidRPr="00F84B71" w:rsidRDefault="001C5BB4" w:rsidP="001C5BB4">
      <w:pPr>
        <w:jc w:val="both"/>
        <w:rPr>
          <w:ins w:id="759" w:author="2028609 SADDAM HUSSAIN" w:date="2021-04-23T11:36:00Z"/>
          <w:b/>
          <w:bCs/>
        </w:rPr>
      </w:pPr>
      <w:ins w:id="760" w:author="2028609 SADDAM HUSSAIN" w:date="2021-04-23T11:36:00Z">
        <w:r w:rsidRPr="00F84B71">
          <w:rPr>
            <w:b/>
            <w:bCs/>
          </w:rPr>
          <w:t>INSERT INTO TABLE:</w:t>
        </w:r>
      </w:ins>
    </w:p>
    <w:p w14:paraId="4610BF9F" w14:textId="4AB530F6" w:rsidR="001C5BB4" w:rsidRDefault="001C5BB4" w:rsidP="00726A56">
      <w:pPr>
        <w:jc w:val="both"/>
        <w:rPr>
          <w:ins w:id="761" w:author="2028609 SADDAM HUSSAIN" w:date="2021-04-23T11:36:00Z"/>
        </w:rPr>
      </w:pPr>
    </w:p>
    <w:p w14:paraId="141C05D7" w14:textId="77777777" w:rsidR="00726A56" w:rsidRDefault="00726A56" w:rsidP="00726A56">
      <w:pPr>
        <w:jc w:val="both"/>
        <w:rPr>
          <w:ins w:id="762" w:author="2028609 SADDAM HUSSAIN" w:date="2021-04-23T11:33:00Z"/>
        </w:rPr>
      </w:pPr>
      <w:ins w:id="763" w:author="2028609 SADDAM HUSSAIN" w:date="2021-04-23T11:33:00Z">
        <w:r>
          <w:t>insert into Student_Info1 values (0002,58, 'ST_Addr_2', 15, 'Tim');</w:t>
        </w:r>
      </w:ins>
    </w:p>
    <w:p w14:paraId="1218B338" w14:textId="77777777" w:rsidR="00726A56" w:rsidRDefault="00726A56" w:rsidP="00726A56">
      <w:pPr>
        <w:jc w:val="both"/>
        <w:rPr>
          <w:ins w:id="764" w:author="2028609 SADDAM HUSSAIN" w:date="2021-04-23T11:33:00Z"/>
        </w:rPr>
      </w:pPr>
      <w:ins w:id="765" w:author="2028609 SADDAM HUSSAIN" w:date="2021-04-23T11:33:00Z">
        <w:r>
          <w:t>insert into Student_Info1 values (0007,97, 'ST_Addr_7', 35, '</w:t>
        </w:r>
        <w:proofErr w:type="spellStart"/>
        <w:r>
          <w:t>Meril</w:t>
        </w:r>
        <w:proofErr w:type="spellEnd"/>
        <w:r>
          <w:t>');</w:t>
        </w:r>
      </w:ins>
    </w:p>
    <w:p w14:paraId="58A021F7" w14:textId="77777777" w:rsidR="00726A56" w:rsidRDefault="00726A56" w:rsidP="00726A56">
      <w:pPr>
        <w:jc w:val="both"/>
        <w:rPr>
          <w:ins w:id="766" w:author="2028609 SADDAM HUSSAIN" w:date="2021-04-23T11:33:00Z"/>
        </w:rPr>
      </w:pPr>
      <w:ins w:id="767" w:author="2028609 SADDAM HUSSAIN" w:date="2021-04-23T11:33:00Z">
        <w:r>
          <w:t>insert into Student_Info1 values (0008,89, 'ST_Addr_8', 42, '</w:t>
        </w:r>
        <w:proofErr w:type="spellStart"/>
        <w:r>
          <w:t>Domm</w:t>
        </w:r>
        <w:proofErr w:type="spellEnd"/>
        <w:r>
          <w:t>');</w:t>
        </w:r>
      </w:ins>
    </w:p>
    <w:p w14:paraId="1243EA88" w14:textId="77777777" w:rsidR="00726A56" w:rsidRDefault="00726A56" w:rsidP="00726A56">
      <w:pPr>
        <w:jc w:val="both"/>
        <w:rPr>
          <w:ins w:id="768" w:author="2028609 SADDAM HUSSAIN" w:date="2021-04-23T11:33:00Z"/>
        </w:rPr>
      </w:pPr>
      <w:ins w:id="769" w:author="2028609 SADDAM HUSSAIN" w:date="2021-04-23T11:33:00Z">
        <w:r>
          <w:t>insert into Student_Info1 values (0005,92, 'ST_Addr_5', 22, 'Jack');</w:t>
        </w:r>
      </w:ins>
    </w:p>
    <w:p w14:paraId="5289292A" w14:textId="77777777" w:rsidR="00726A56" w:rsidRDefault="00726A56" w:rsidP="00726A56">
      <w:pPr>
        <w:jc w:val="both"/>
        <w:rPr>
          <w:ins w:id="770" w:author="2028609 SADDAM HUSSAIN" w:date="2021-04-23T11:33:00Z"/>
        </w:rPr>
      </w:pPr>
      <w:ins w:id="771" w:author="2028609 SADDAM HUSSAIN" w:date="2021-04-23T11:33:00Z">
        <w:r>
          <w:t>insert into Student_Info1 values (0009,64, 'ST_Addr_9', 58, 'Rahul');</w:t>
        </w:r>
      </w:ins>
    </w:p>
    <w:p w14:paraId="72FD0E37" w14:textId="77777777" w:rsidR="00726A56" w:rsidRDefault="00726A56" w:rsidP="00726A56">
      <w:pPr>
        <w:jc w:val="both"/>
        <w:rPr>
          <w:ins w:id="772" w:author="2028609 SADDAM HUSSAIN" w:date="2021-04-23T11:33:00Z"/>
        </w:rPr>
      </w:pPr>
      <w:ins w:id="773" w:author="2028609 SADDAM HUSSAIN" w:date="2021-04-23T11:33:00Z">
        <w:r>
          <w:lastRenderedPageBreak/>
          <w:t>insert into Student_Info1 values (0010,64, 'ST_Addr_10', 02, 'Steve');</w:t>
        </w:r>
      </w:ins>
    </w:p>
    <w:p w14:paraId="52C37866" w14:textId="25BDAF91" w:rsidR="00726A56" w:rsidRDefault="00726A56" w:rsidP="00726A56">
      <w:pPr>
        <w:jc w:val="both"/>
        <w:rPr>
          <w:ins w:id="774" w:author="2028609 SADDAM HUSSAIN" w:date="2021-04-23T11:33:00Z"/>
        </w:rPr>
      </w:pPr>
      <w:ins w:id="775" w:author="2028609 SADDAM HUSSAIN" w:date="2021-04-23T11:33:00Z">
        <w:r>
          <w:t>insert into Student_Info1 values (0003,67, 'ST_Addr_3', 16, 'Jim');</w:t>
        </w:r>
      </w:ins>
    </w:p>
    <w:p w14:paraId="7905112F" w14:textId="7022AA60" w:rsidR="00726A56" w:rsidRDefault="00726A56" w:rsidP="00726A56">
      <w:pPr>
        <w:jc w:val="both"/>
        <w:rPr>
          <w:ins w:id="776" w:author="2028609 SADDAM HUSSAIN" w:date="2021-04-23T11:45:00Z"/>
        </w:rPr>
      </w:pPr>
    </w:p>
    <w:p w14:paraId="2B183251" w14:textId="7FB17F24" w:rsidR="00874FC2" w:rsidRDefault="00874FC2" w:rsidP="00726A56">
      <w:pPr>
        <w:jc w:val="both"/>
        <w:rPr>
          <w:ins w:id="777" w:author="2028609 SADDAM HUSSAIN" w:date="2021-04-23T11:46:00Z"/>
        </w:rPr>
      </w:pPr>
      <w:ins w:id="778" w:author="2028609 SADDAM HUSSAIN" w:date="2021-04-23T11:48:00Z">
        <w:r>
          <w:rPr>
            <w:noProof/>
          </w:rPr>
          <w:drawing>
            <wp:inline distT="0" distB="0" distL="0" distR="0" wp14:anchorId="57679564" wp14:editId="3BDB0D59">
              <wp:extent cx="4810125" cy="1819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1819275"/>
                      </a:xfrm>
                      <a:prstGeom prst="rect">
                        <a:avLst/>
                      </a:prstGeom>
                    </pic:spPr>
                  </pic:pic>
                </a:graphicData>
              </a:graphic>
            </wp:inline>
          </w:drawing>
        </w:r>
      </w:ins>
    </w:p>
    <w:p w14:paraId="6E577387" w14:textId="77777777" w:rsidR="00874FC2" w:rsidRPr="00726A56" w:rsidRDefault="00874FC2" w:rsidP="00726A56">
      <w:pPr>
        <w:jc w:val="both"/>
        <w:rPr>
          <w:ins w:id="779" w:author="2028609 SADDAM HUSSAIN" w:date="2021-04-23T10:42:00Z"/>
        </w:rPr>
      </w:pPr>
    </w:p>
    <w:p w14:paraId="6BC41576" w14:textId="2A8CCAB2" w:rsidR="001D51A8" w:rsidRDefault="001C5BB4" w:rsidP="001D51A8">
      <w:pPr>
        <w:jc w:val="both"/>
        <w:rPr>
          <w:ins w:id="780" w:author="2028609 SADDAM HUSSAIN" w:date="2021-04-23T11:37:00Z"/>
          <w:b/>
          <w:bCs/>
        </w:rPr>
      </w:pPr>
      <w:ins w:id="781" w:author="2028609 SADDAM HUSSAIN" w:date="2021-04-23T11:36:00Z">
        <w:r w:rsidRPr="001C5BB4">
          <w:rPr>
            <w:b/>
            <w:bCs/>
            <w:rPrChange w:id="782" w:author="2028609 SADDAM HUSSAIN" w:date="2021-04-23T11:37:00Z">
              <w:rPr/>
            </w:rPrChange>
          </w:rPr>
          <w:t>COMBINING QUERY</w:t>
        </w:r>
      </w:ins>
      <w:ins w:id="783" w:author="2028609 SADDAM HUSSAIN" w:date="2021-04-23T11:37:00Z">
        <w:r w:rsidRPr="001C5BB4">
          <w:rPr>
            <w:b/>
            <w:bCs/>
            <w:rPrChange w:id="784" w:author="2028609 SADDAM HUSSAIN" w:date="2021-04-23T11:37:00Z">
              <w:rPr/>
            </w:rPrChange>
          </w:rPr>
          <w:t xml:space="preserve">: </w:t>
        </w:r>
      </w:ins>
    </w:p>
    <w:p w14:paraId="7648E3A1" w14:textId="77777777" w:rsidR="001C5BB4" w:rsidRPr="001C5BB4" w:rsidRDefault="001C5BB4" w:rsidP="001D51A8">
      <w:pPr>
        <w:jc w:val="both"/>
        <w:rPr>
          <w:ins w:id="785" w:author="2028609 SADDAM HUSSAIN" w:date="2021-04-23T10:42:00Z"/>
          <w:b/>
          <w:bCs/>
          <w:rPrChange w:id="786" w:author="2028609 SADDAM HUSSAIN" w:date="2021-04-23T11:37:00Z">
            <w:rPr>
              <w:ins w:id="787" w:author="2028609 SADDAM HUSSAIN" w:date="2021-04-23T10:42:00Z"/>
            </w:rPr>
          </w:rPrChange>
        </w:rPr>
      </w:pPr>
    </w:p>
    <w:p w14:paraId="5CC56C52" w14:textId="7BE06D0A" w:rsidR="001D51A8" w:rsidRDefault="001D51A8" w:rsidP="001D51A8">
      <w:pPr>
        <w:jc w:val="both"/>
        <w:rPr>
          <w:ins w:id="788" w:author="2028609 SADDAM HUSSAIN" w:date="2021-04-23T10:42:00Z"/>
        </w:rPr>
      </w:pPr>
      <w:ins w:id="789" w:author="2028609 SADDAM HUSSAIN" w:date="2021-04-23T10:42:00Z">
        <w:r w:rsidRPr="001D51A8">
          <w:t xml:space="preserve">select * from </w:t>
        </w:r>
        <w:proofErr w:type="spellStart"/>
        <w:r w:rsidRPr="001D51A8">
          <w:t>Student_Info</w:t>
        </w:r>
        <w:proofErr w:type="spellEnd"/>
        <w:r w:rsidRPr="001D51A8">
          <w:t xml:space="preserve"> union select * from Student_Info1;</w:t>
        </w:r>
      </w:ins>
    </w:p>
    <w:p w14:paraId="68A87EE7" w14:textId="23196120" w:rsidR="001D51A8" w:rsidRDefault="001D51A8" w:rsidP="001D51A8">
      <w:pPr>
        <w:jc w:val="both"/>
        <w:rPr>
          <w:ins w:id="790" w:author="2028609 SADDAM HUSSAIN" w:date="2021-04-23T10:42:00Z"/>
        </w:rPr>
      </w:pPr>
    </w:p>
    <w:p w14:paraId="1FAFD01C" w14:textId="01E4F851" w:rsidR="001D51A8" w:rsidRPr="001D51A8" w:rsidRDefault="001D51A8" w:rsidP="001D51A8">
      <w:pPr>
        <w:jc w:val="both"/>
        <w:rPr>
          <w:ins w:id="791" w:author="2028609 SADDAM HUSSAIN" w:date="2021-04-23T10:43:00Z"/>
          <w:b/>
          <w:bCs/>
          <w:rPrChange w:id="792" w:author="2028609 SADDAM HUSSAIN" w:date="2021-04-23T10:43:00Z">
            <w:rPr>
              <w:ins w:id="793" w:author="2028609 SADDAM HUSSAIN" w:date="2021-04-23T10:43:00Z"/>
            </w:rPr>
          </w:rPrChange>
        </w:rPr>
      </w:pPr>
      <w:ins w:id="794" w:author="2028609 SADDAM HUSSAIN" w:date="2021-04-23T10:42:00Z">
        <w:r w:rsidRPr="001D51A8">
          <w:rPr>
            <w:b/>
            <w:bCs/>
            <w:rPrChange w:id="795" w:author="2028609 SADDAM HUSSAIN" w:date="2021-04-23T10:43:00Z">
              <w:rPr/>
            </w:rPrChange>
          </w:rPr>
          <w:t>OUTPUT:</w:t>
        </w:r>
      </w:ins>
    </w:p>
    <w:p w14:paraId="4816E3AA" w14:textId="3128B8FE" w:rsidR="001D51A8" w:rsidRDefault="001D51A8" w:rsidP="001D51A8">
      <w:pPr>
        <w:jc w:val="both"/>
        <w:rPr>
          <w:ins w:id="796" w:author="2028609 SADDAM HUSSAIN" w:date="2021-04-23T10:46:00Z"/>
        </w:rPr>
      </w:pPr>
    </w:p>
    <w:p w14:paraId="024DB6A7" w14:textId="6CBBB57D" w:rsidR="001D51A8" w:rsidRDefault="001D51A8" w:rsidP="001D51A8">
      <w:pPr>
        <w:jc w:val="both"/>
        <w:rPr>
          <w:ins w:id="797" w:author="2028609 SADDAM HUSSAIN" w:date="2021-04-23T10:46:00Z"/>
        </w:rPr>
      </w:pPr>
      <w:ins w:id="798" w:author="2028609 SADDAM HUSSAIN" w:date="2021-04-23T10:46:00Z">
        <w:r>
          <w:rPr>
            <w:noProof/>
          </w:rPr>
          <w:drawing>
            <wp:inline distT="0" distB="0" distL="0" distR="0" wp14:anchorId="767A3DA9" wp14:editId="4A9C642B">
              <wp:extent cx="528637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2619375"/>
                      </a:xfrm>
                      <a:prstGeom prst="rect">
                        <a:avLst/>
                      </a:prstGeom>
                    </pic:spPr>
                  </pic:pic>
                </a:graphicData>
              </a:graphic>
            </wp:inline>
          </w:drawing>
        </w:r>
      </w:ins>
    </w:p>
    <w:p w14:paraId="782E5D84" w14:textId="77777777" w:rsidR="001D51A8" w:rsidRDefault="001D51A8" w:rsidP="001D51A8">
      <w:pPr>
        <w:jc w:val="both"/>
        <w:rPr>
          <w:ins w:id="799" w:author="2028609 SADDAM HUSSAIN" w:date="2021-04-23T10:42:00Z"/>
        </w:rPr>
      </w:pPr>
    </w:p>
    <w:p w14:paraId="5184E018" w14:textId="77777777" w:rsidR="001D51A8" w:rsidRPr="001106D5" w:rsidRDefault="001D51A8">
      <w:pPr>
        <w:jc w:val="both"/>
        <w:pPrChange w:id="800" w:author="2028609 SADDAM HUSSAIN" w:date="2021-04-23T10:42:00Z">
          <w:pPr>
            <w:pStyle w:val="ListParagraph"/>
            <w:jc w:val="both"/>
          </w:pPr>
        </w:pPrChange>
      </w:pPr>
    </w:p>
    <w:p w14:paraId="76970A43" w14:textId="366388E7" w:rsidR="007C47B0" w:rsidRPr="001106D5" w:rsidRDefault="007C47B0" w:rsidP="007C47B0">
      <w:pPr>
        <w:jc w:val="both"/>
      </w:pPr>
    </w:p>
    <w:p w14:paraId="56615DD0" w14:textId="6C066D5A" w:rsidR="004E018D" w:rsidRPr="001106D5" w:rsidRDefault="004E018D" w:rsidP="00155AFA">
      <w:pPr>
        <w:pStyle w:val="ListParagraph"/>
        <w:numPr>
          <w:ilvl w:val="0"/>
          <w:numId w:val="3"/>
        </w:numPr>
        <w:jc w:val="both"/>
      </w:pPr>
      <w:r w:rsidRPr="001106D5">
        <w:t xml:space="preserve">Combine both tables and Display all students enrolled </w:t>
      </w:r>
      <w:r w:rsidR="00A16C13" w:rsidRPr="001106D5">
        <w:t>f</w:t>
      </w:r>
      <w:r w:rsidRPr="001106D5">
        <w:t xml:space="preserve">or </w:t>
      </w:r>
      <w:proofErr w:type="spellStart"/>
      <w:r w:rsidRPr="001106D5">
        <w:t>Course</w:t>
      </w:r>
      <w:r w:rsidR="00B32F59" w:rsidRPr="001106D5">
        <w:t>_</w:t>
      </w:r>
      <w:r w:rsidR="00177447" w:rsidRPr="001106D5">
        <w:t>details</w:t>
      </w:r>
      <w:proofErr w:type="spellEnd"/>
      <w:r w:rsidR="00177447" w:rsidRPr="001106D5">
        <w:t xml:space="preserve"> (</w:t>
      </w:r>
      <w:r w:rsidRPr="001106D5">
        <w:t>MBA) and have scored marks above 85</w:t>
      </w:r>
      <w:r w:rsidRPr="001106D5">
        <w:tab/>
      </w:r>
      <w:r w:rsidRPr="001106D5">
        <w:tab/>
      </w:r>
      <w:r w:rsidRPr="001106D5">
        <w:tab/>
      </w:r>
      <w:r w:rsidRPr="001106D5">
        <w:tab/>
      </w:r>
      <w:r w:rsidRPr="001106D5">
        <w:tab/>
      </w:r>
      <w:r w:rsidRPr="001106D5">
        <w:tab/>
      </w:r>
      <w:r w:rsidRPr="001106D5">
        <w:tab/>
      </w:r>
      <w:r w:rsidR="00880719" w:rsidRPr="001106D5">
        <w:t>(</w:t>
      </w:r>
      <w:r w:rsidRPr="001106D5">
        <w:t xml:space="preserve">3 </w:t>
      </w:r>
      <w:r w:rsidR="00177447" w:rsidRPr="001106D5">
        <w:t>marks.</w:t>
      </w:r>
      <w:r w:rsidR="00880719" w:rsidRPr="001106D5">
        <w:t>)</w:t>
      </w:r>
    </w:p>
    <w:p w14:paraId="29B9D44F" w14:textId="78A41192" w:rsidR="00B94A64" w:rsidRPr="001106D5" w:rsidRDefault="00B94A64" w:rsidP="00B94A64">
      <w:pPr>
        <w:ind w:left="1440"/>
        <w:jc w:val="both"/>
      </w:pPr>
      <w:r w:rsidRPr="001106D5">
        <w:t xml:space="preserve"> Sample </w:t>
      </w:r>
      <w:r w:rsidR="00FC6372" w:rsidRPr="001106D5">
        <w:t>output:</w:t>
      </w:r>
    </w:p>
    <w:p w14:paraId="7ECA7538" w14:textId="76EB5953" w:rsidR="00FE00AF" w:rsidRPr="001106D5" w:rsidRDefault="00FE00AF" w:rsidP="00FE00AF">
      <w:pPr>
        <w:tabs>
          <w:tab w:val="left" w:pos="0"/>
        </w:tabs>
        <w:jc w:val="both"/>
      </w:pPr>
      <w:proofErr w:type="spellStart"/>
      <w:r w:rsidRPr="001106D5">
        <w:t>Rollno</w:t>
      </w:r>
      <w:proofErr w:type="spellEnd"/>
      <w:r w:rsidRPr="001106D5">
        <w:t xml:space="preserve"> </w:t>
      </w:r>
      <w:proofErr w:type="spellStart"/>
      <w:r w:rsidRPr="001106D5">
        <w:t>Student_Name</w:t>
      </w:r>
      <w:proofErr w:type="spellEnd"/>
      <w:r w:rsidRPr="001106D5">
        <w:t xml:space="preserve"> </w:t>
      </w:r>
      <w:proofErr w:type="spellStart"/>
      <w:r w:rsidRPr="001106D5">
        <w:t>Student_address</w:t>
      </w:r>
      <w:proofErr w:type="spellEnd"/>
      <w:r w:rsidRPr="001106D5">
        <w:t xml:space="preserve"> </w:t>
      </w:r>
      <w:proofErr w:type="spellStart"/>
      <w:r w:rsidRPr="001106D5">
        <w:t>Course_Id</w:t>
      </w:r>
      <w:proofErr w:type="spellEnd"/>
      <w:r w:rsidRPr="001106D5">
        <w:t xml:space="preserve"> Marks  </w:t>
      </w:r>
      <w:proofErr w:type="spellStart"/>
      <w:r w:rsidRPr="001106D5">
        <w:t>Course_Name</w:t>
      </w:r>
      <w:proofErr w:type="spellEnd"/>
      <w:r w:rsidRPr="001106D5">
        <w:t xml:space="preserve"> </w:t>
      </w:r>
      <w:proofErr w:type="spellStart"/>
      <w:r w:rsidRPr="001106D5">
        <w:t>Course_details</w:t>
      </w:r>
      <w:proofErr w:type="spellEnd"/>
    </w:p>
    <w:p w14:paraId="3DCEAF67" w14:textId="31320F80" w:rsidR="00FE00AF" w:rsidRPr="001106D5" w:rsidRDefault="00FE00AF" w:rsidP="00FE00AF">
      <w:pPr>
        <w:tabs>
          <w:tab w:val="left" w:pos="0"/>
        </w:tabs>
        <w:jc w:val="both"/>
      </w:pPr>
      <w:r w:rsidRPr="001106D5">
        <w:t>------ -----------------  -------------------- ----------- ------- ---------------- -----------------</w:t>
      </w:r>
    </w:p>
    <w:p w14:paraId="6889811B" w14:textId="2538CF07" w:rsidR="00FE00AF" w:rsidRPr="001106D5" w:rsidRDefault="00FE00AF" w:rsidP="00FE00AF">
      <w:pPr>
        <w:tabs>
          <w:tab w:val="left" w:pos="0"/>
        </w:tabs>
        <w:jc w:val="both"/>
      </w:pPr>
      <w:r w:rsidRPr="001106D5">
        <w:t>114</w:t>
      </w:r>
      <w:r w:rsidRPr="001106D5">
        <w:tab/>
        <w:t>Bina Verma</w:t>
      </w:r>
      <w:r w:rsidRPr="001106D5">
        <w:tab/>
        <w:t>B-7, Jayanagar</w:t>
      </w:r>
      <w:r w:rsidRPr="001106D5">
        <w:tab/>
        <w:t xml:space="preserve">      MB1</w:t>
      </w:r>
      <w:r w:rsidRPr="001106D5">
        <w:tab/>
        <w:t>89</w:t>
      </w:r>
      <w:r w:rsidRPr="001106D5">
        <w:tab/>
        <w:t>MBA</w:t>
      </w:r>
      <w:r w:rsidRPr="001106D5">
        <w:tab/>
      </w:r>
      <w:r w:rsidRPr="001106D5">
        <w:tab/>
        <w:t>Masters</w:t>
      </w:r>
    </w:p>
    <w:p w14:paraId="0F6B1903" w14:textId="47DA7AA6" w:rsidR="00FE00AF" w:rsidRPr="001106D5" w:rsidRDefault="00FE00AF" w:rsidP="00FE00AF">
      <w:pPr>
        <w:tabs>
          <w:tab w:val="left" w:pos="0"/>
        </w:tabs>
        <w:jc w:val="both"/>
      </w:pPr>
      <w:r w:rsidRPr="001106D5">
        <w:t>118</w:t>
      </w:r>
      <w:r w:rsidRPr="001106D5">
        <w:tab/>
      </w:r>
      <w:proofErr w:type="spellStart"/>
      <w:r w:rsidRPr="001106D5">
        <w:t>Nimita</w:t>
      </w:r>
      <w:proofErr w:type="spellEnd"/>
      <w:r w:rsidR="00800EFA" w:rsidRPr="001106D5">
        <w:t xml:space="preserve"> Singh</w:t>
      </w:r>
      <w:r w:rsidR="00800EFA" w:rsidRPr="001106D5">
        <w:tab/>
        <w:t>V-7 Noida</w:t>
      </w:r>
      <w:r w:rsidR="00800EFA" w:rsidRPr="001106D5">
        <w:tab/>
        <w:t xml:space="preserve">       MB1</w:t>
      </w:r>
      <w:r w:rsidR="00800EFA" w:rsidRPr="001106D5">
        <w:tab/>
        <w:t>87</w:t>
      </w:r>
      <w:r w:rsidR="00800EFA" w:rsidRPr="001106D5">
        <w:tab/>
        <w:t>MBA</w:t>
      </w:r>
      <w:r w:rsidR="00800EFA" w:rsidRPr="001106D5">
        <w:tab/>
      </w:r>
      <w:r w:rsidR="00800EFA" w:rsidRPr="001106D5">
        <w:tab/>
        <w:t>Masters</w:t>
      </w:r>
    </w:p>
    <w:p w14:paraId="1A47D9CB" w14:textId="3C147DA2" w:rsidR="00FE00AF" w:rsidRDefault="00FE00AF" w:rsidP="001D51A8">
      <w:pPr>
        <w:jc w:val="both"/>
        <w:rPr>
          <w:ins w:id="801" w:author="2028609 SADDAM HUSSAIN" w:date="2021-04-23T10:48:00Z"/>
        </w:rPr>
      </w:pPr>
    </w:p>
    <w:p w14:paraId="79247861" w14:textId="0FA15AB0" w:rsidR="001D51A8" w:rsidRDefault="001D51A8" w:rsidP="001D51A8">
      <w:pPr>
        <w:jc w:val="both"/>
        <w:rPr>
          <w:ins w:id="802" w:author="2028609 SADDAM HUSSAIN" w:date="2021-04-23T10:48:00Z"/>
        </w:rPr>
      </w:pPr>
      <w:ins w:id="803" w:author="2028609 SADDAM HUSSAIN" w:date="2021-04-23T10:48:00Z">
        <w:r>
          <w:t>ANS:</w:t>
        </w:r>
      </w:ins>
    </w:p>
    <w:p w14:paraId="3C20BE38" w14:textId="4F2E5198" w:rsidR="001D51A8" w:rsidRDefault="001D51A8" w:rsidP="001D51A8">
      <w:pPr>
        <w:jc w:val="both"/>
        <w:rPr>
          <w:ins w:id="804" w:author="2028609 SADDAM HUSSAIN" w:date="2021-04-23T10:48:00Z"/>
        </w:rPr>
      </w:pPr>
    </w:p>
    <w:p w14:paraId="3EFD1999" w14:textId="1A896D71" w:rsidR="001D51A8" w:rsidRDefault="001D51A8" w:rsidP="001D51A8">
      <w:pPr>
        <w:jc w:val="both"/>
        <w:rPr>
          <w:ins w:id="805" w:author="2028609 SADDAM HUSSAIN" w:date="2021-04-23T10:57:00Z"/>
          <w:b/>
          <w:bCs/>
        </w:rPr>
      </w:pPr>
      <w:ins w:id="806" w:author="2028609 SADDAM HUSSAIN" w:date="2021-04-23T10:48:00Z">
        <w:r w:rsidRPr="001D51A8">
          <w:rPr>
            <w:b/>
            <w:bCs/>
            <w:rPrChange w:id="807" w:author="2028609 SADDAM HUSSAIN" w:date="2021-04-23T10:48:00Z">
              <w:rPr/>
            </w:rPrChange>
          </w:rPr>
          <w:t>QUERY:</w:t>
        </w:r>
      </w:ins>
    </w:p>
    <w:p w14:paraId="253847D1" w14:textId="377A9614" w:rsidR="001D24BF" w:rsidRDefault="001D24BF" w:rsidP="001D51A8">
      <w:pPr>
        <w:jc w:val="both"/>
        <w:rPr>
          <w:ins w:id="808" w:author="2028609 SADDAM HUSSAIN" w:date="2021-04-23T10:57:00Z"/>
          <w:b/>
          <w:bCs/>
        </w:rPr>
      </w:pPr>
    </w:p>
    <w:p w14:paraId="74DC4BB6" w14:textId="1EDB761C" w:rsidR="001D24BF" w:rsidRPr="001D24BF" w:rsidRDefault="001C5BB4">
      <w:pPr>
        <w:jc w:val="both"/>
        <w:pPrChange w:id="809" w:author="2028609 SADDAM HUSSAIN" w:date="2021-04-23T10:48:00Z">
          <w:pPr>
            <w:ind w:left="1440"/>
            <w:jc w:val="both"/>
          </w:pPr>
        </w:pPrChange>
      </w:pPr>
      <w:ins w:id="810" w:author="2028609 SADDAM HUSSAIN" w:date="2021-04-23T11:34:00Z">
        <w:r w:rsidRPr="001C5BB4">
          <w:lastRenderedPageBreak/>
          <w:t xml:space="preserve">select * from </w:t>
        </w:r>
        <w:proofErr w:type="spellStart"/>
        <w:r w:rsidRPr="001C5BB4">
          <w:t>Student_Info</w:t>
        </w:r>
        <w:proofErr w:type="spellEnd"/>
        <w:r w:rsidRPr="001C5BB4">
          <w:t xml:space="preserve"> where Marks &gt; 85 union select * from Student_Info1 where Marks &gt; 85;</w:t>
        </w:r>
      </w:ins>
    </w:p>
    <w:p w14:paraId="6B296098" w14:textId="77777777" w:rsidR="001D51A8" w:rsidRDefault="001D51A8" w:rsidP="00B45DC6">
      <w:pPr>
        <w:jc w:val="both"/>
        <w:rPr>
          <w:ins w:id="811" w:author="2028609 SADDAM HUSSAIN" w:date="2021-04-23T10:48:00Z"/>
        </w:rPr>
      </w:pPr>
    </w:p>
    <w:p w14:paraId="289275A2" w14:textId="77777777" w:rsidR="00454A23" w:rsidRDefault="001D51A8" w:rsidP="00B45DC6">
      <w:pPr>
        <w:jc w:val="both"/>
        <w:rPr>
          <w:ins w:id="812" w:author="2028609 SADDAM HUSSAIN" w:date="2021-04-23T11:04:00Z"/>
        </w:rPr>
      </w:pPr>
      <w:ins w:id="813" w:author="2028609 SADDAM HUSSAIN" w:date="2021-04-23T10:52:00Z">
        <w:r>
          <w:rPr>
            <w:noProof/>
          </w:rPr>
          <w:drawing>
            <wp:inline distT="0" distB="0" distL="0" distR="0" wp14:anchorId="0A2898C0" wp14:editId="3FB21C84">
              <wp:extent cx="5731510" cy="1131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31570"/>
                      </a:xfrm>
                      <a:prstGeom prst="rect">
                        <a:avLst/>
                      </a:prstGeom>
                    </pic:spPr>
                  </pic:pic>
                </a:graphicData>
              </a:graphic>
            </wp:inline>
          </w:drawing>
        </w:r>
      </w:ins>
    </w:p>
    <w:p w14:paraId="0DA452A5" w14:textId="260F007D" w:rsidR="00B45DC6" w:rsidRPr="001106D5" w:rsidRDefault="00B94A64" w:rsidP="00B45DC6">
      <w:pPr>
        <w:jc w:val="both"/>
      </w:pPr>
      <w:r w:rsidRPr="001106D5">
        <w:tab/>
      </w:r>
      <w:r w:rsidRPr="001106D5">
        <w:tab/>
      </w:r>
    </w:p>
    <w:p w14:paraId="3488D38B" w14:textId="0E11D2B1" w:rsidR="00B45DC6" w:rsidRDefault="00454A23" w:rsidP="00B45DC6">
      <w:pPr>
        <w:jc w:val="both"/>
        <w:rPr>
          <w:ins w:id="814" w:author="2028609 SADDAM HUSSAIN" w:date="2021-04-23T11:05:00Z"/>
        </w:rPr>
      </w:pPr>
      <w:ins w:id="815" w:author="2028609 SADDAM HUSSAIN" w:date="2021-04-23T11:04:00Z">
        <w:r>
          <w:t xml:space="preserve">Above query will return without the </w:t>
        </w:r>
      </w:ins>
      <w:ins w:id="816" w:author="2028609 SADDAM HUSSAIN" w:date="2021-04-23T11:05:00Z">
        <w:r>
          <w:t>duplicate keys and where conditions</w:t>
        </w:r>
      </w:ins>
      <w:ins w:id="817" w:author="2028609 SADDAM HUSSAIN" w:date="2021-04-23T11:07:00Z">
        <w:r>
          <w:t xml:space="preserve"> which is the actual output as per the ques.</w:t>
        </w:r>
      </w:ins>
    </w:p>
    <w:p w14:paraId="3D948675" w14:textId="05F706D5" w:rsidR="00454A23" w:rsidRDefault="00454A23" w:rsidP="00B45DC6">
      <w:pPr>
        <w:jc w:val="both"/>
        <w:rPr>
          <w:ins w:id="818" w:author="2028609 SADDAM HUSSAIN" w:date="2021-04-23T11:05:00Z"/>
        </w:rPr>
      </w:pPr>
    </w:p>
    <w:p w14:paraId="70CDC210" w14:textId="44636B07" w:rsidR="00454A23" w:rsidRDefault="00454A23" w:rsidP="00B45DC6">
      <w:pPr>
        <w:jc w:val="both"/>
        <w:rPr>
          <w:ins w:id="819" w:author="2028609 SADDAM HUSSAIN" w:date="2021-04-23T11:48:00Z"/>
        </w:rPr>
      </w:pPr>
      <w:ins w:id="820" w:author="2028609 SADDAM HUSSAIN" w:date="2021-04-23T11:05:00Z">
        <w:r>
          <w:t xml:space="preserve">But if we want to get the entire data i.e. </w:t>
        </w:r>
      </w:ins>
      <w:ins w:id="821" w:author="2028609 SADDAM HUSSAIN" w:date="2021-04-23T11:07:00Z">
        <w:r>
          <w:t>repetitive</w:t>
        </w:r>
      </w:ins>
      <w:ins w:id="822" w:author="2028609 SADDAM HUSSAIN" w:date="2021-04-23T11:05:00Z">
        <w:r>
          <w:t xml:space="preserve"> data as well then use the below command</w:t>
        </w:r>
      </w:ins>
    </w:p>
    <w:p w14:paraId="350DB81F" w14:textId="21A932A0" w:rsidR="00874FC2" w:rsidRDefault="00874FC2" w:rsidP="00B45DC6">
      <w:pPr>
        <w:jc w:val="both"/>
        <w:rPr>
          <w:ins w:id="823" w:author="2028609 SADDAM HUSSAIN" w:date="2021-04-23T11:48:00Z"/>
        </w:rPr>
      </w:pPr>
    </w:p>
    <w:p w14:paraId="7307F964" w14:textId="151C138E" w:rsidR="00874FC2" w:rsidRDefault="00874FC2" w:rsidP="00B45DC6">
      <w:pPr>
        <w:jc w:val="both"/>
        <w:rPr>
          <w:ins w:id="824" w:author="2028609 SADDAM HUSSAIN" w:date="2021-04-23T11:05:00Z"/>
        </w:rPr>
      </w:pPr>
      <w:ins w:id="825" w:author="2028609 SADDAM HUSSAIN" w:date="2021-04-23T11:49:00Z">
        <w:r w:rsidRPr="00874FC2">
          <w:t xml:space="preserve">select * from </w:t>
        </w:r>
        <w:proofErr w:type="spellStart"/>
        <w:r w:rsidRPr="00874FC2">
          <w:t>Student_Info</w:t>
        </w:r>
        <w:proofErr w:type="spellEnd"/>
        <w:r w:rsidRPr="00874FC2">
          <w:t xml:space="preserve"> where Marks &gt; 85 union all select * from Student_Info1 where Marks &gt; 85;</w:t>
        </w:r>
      </w:ins>
    </w:p>
    <w:p w14:paraId="72D7479E" w14:textId="47E37707" w:rsidR="00454A23" w:rsidRDefault="00454A23" w:rsidP="00B45DC6">
      <w:pPr>
        <w:jc w:val="both"/>
        <w:rPr>
          <w:ins w:id="826" w:author="2028609 SADDAM HUSSAIN" w:date="2021-04-23T11:05:00Z"/>
        </w:rPr>
      </w:pPr>
    </w:p>
    <w:p w14:paraId="7C5A207B" w14:textId="2D4E8EF8" w:rsidR="00454A23" w:rsidRDefault="00454A23" w:rsidP="00B45DC6">
      <w:pPr>
        <w:jc w:val="both"/>
        <w:rPr>
          <w:ins w:id="827" w:author="2028609 SADDAM HUSSAIN" w:date="2021-04-23T11:07:00Z"/>
        </w:rPr>
      </w:pPr>
      <w:ins w:id="828" w:author="2028609 SADDAM HUSSAIN" w:date="2021-04-23T11:07:00Z">
        <w:r>
          <w:rPr>
            <w:noProof/>
          </w:rPr>
          <w:drawing>
            <wp:inline distT="0" distB="0" distL="0" distR="0" wp14:anchorId="25CCA18E" wp14:editId="7FC1D400">
              <wp:extent cx="5731510" cy="13798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79855"/>
                      </a:xfrm>
                      <a:prstGeom prst="rect">
                        <a:avLst/>
                      </a:prstGeom>
                    </pic:spPr>
                  </pic:pic>
                </a:graphicData>
              </a:graphic>
            </wp:inline>
          </w:drawing>
        </w:r>
      </w:ins>
    </w:p>
    <w:p w14:paraId="39CF95BD" w14:textId="0D4E5536" w:rsidR="00454A23" w:rsidRDefault="00454A23" w:rsidP="00B45DC6">
      <w:pPr>
        <w:jc w:val="both"/>
        <w:rPr>
          <w:ins w:id="829" w:author="2028609 SADDAM HUSSAIN" w:date="2021-04-23T11:09:00Z"/>
        </w:rPr>
      </w:pPr>
    </w:p>
    <w:p w14:paraId="1127BF6B" w14:textId="3CE7290B" w:rsidR="00454A23" w:rsidRDefault="00454A23" w:rsidP="00B45DC6">
      <w:pPr>
        <w:jc w:val="both"/>
        <w:rPr>
          <w:ins w:id="830" w:author="2028609 SADDAM HUSSAIN" w:date="2021-04-23T11:09:00Z"/>
        </w:rPr>
      </w:pPr>
    </w:p>
    <w:p w14:paraId="0B1E4E49" w14:textId="3A23D5BF" w:rsidR="00454A23" w:rsidRDefault="00454A23" w:rsidP="00B45DC6">
      <w:pPr>
        <w:jc w:val="both"/>
        <w:rPr>
          <w:ins w:id="831" w:author="2028609 SADDAM HUSSAIN" w:date="2021-04-23T11:11:00Z"/>
        </w:rPr>
      </w:pPr>
      <w:ins w:id="832" w:author="2028609 SADDAM HUSSAIN" w:date="2021-04-23T11:11:00Z">
        <w:r>
          <w:t>Also,</w:t>
        </w:r>
      </w:ins>
      <w:ins w:id="833" w:author="2028609 SADDAM HUSSAIN" w:date="2021-04-23T11:10:00Z">
        <w:r>
          <w:t xml:space="preserve"> if we want to have the </w:t>
        </w:r>
        <w:proofErr w:type="spellStart"/>
        <w:r w:rsidRPr="001106D5">
          <w:t>Course_</w:t>
        </w:r>
      </w:ins>
      <w:ins w:id="834" w:author="2028609 SADDAM HUSSAIN" w:date="2021-04-23T11:28:00Z">
        <w:r w:rsidR="00726A56">
          <w:t>Name</w:t>
        </w:r>
      </w:ins>
      <w:proofErr w:type="spellEnd"/>
      <w:ins w:id="835" w:author="2028609 SADDAM HUSSAIN" w:date="2021-04-23T11:10:00Z">
        <w:r>
          <w:t xml:space="preserve"> in the schema and while performing a query then below code </w:t>
        </w:r>
      </w:ins>
      <w:ins w:id="836" w:author="2028609 SADDAM HUSSAIN" w:date="2021-04-23T11:11:00Z">
        <w:r>
          <w:t>and new table can be used</w:t>
        </w:r>
      </w:ins>
      <w:ins w:id="837" w:author="2028609 SADDAM HUSSAIN" w:date="2021-04-23T11:28:00Z">
        <w:r w:rsidR="00726A56">
          <w:t xml:space="preserve">. </w:t>
        </w:r>
        <w:proofErr w:type="spellStart"/>
        <w:r w:rsidR="00726A56">
          <w:t>Course_Name</w:t>
        </w:r>
        <w:proofErr w:type="spellEnd"/>
        <w:r w:rsidR="00726A56">
          <w:t xml:space="preserve"> has been taken as MBA as values as re</w:t>
        </w:r>
      </w:ins>
      <w:ins w:id="838" w:author="2028609 SADDAM HUSSAIN" w:date="2021-04-23T11:29:00Z">
        <w:r w:rsidR="00726A56">
          <w:t>s</w:t>
        </w:r>
      </w:ins>
      <w:ins w:id="839" w:author="2028609 SADDAM HUSSAIN" w:date="2021-04-23T11:28:00Z">
        <w:r w:rsidR="00726A56">
          <w:t xml:space="preserve">pect to </w:t>
        </w:r>
      </w:ins>
      <w:ins w:id="840" w:author="2028609 SADDAM HUSSAIN" w:date="2021-04-23T11:29:00Z">
        <w:r w:rsidR="00726A56">
          <w:t>the sample output given in the ques considered.</w:t>
        </w:r>
      </w:ins>
    </w:p>
    <w:p w14:paraId="6F2804D3" w14:textId="655196F0" w:rsidR="00454A23" w:rsidRDefault="00454A23" w:rsidP="00B45DC6">
      <w:pPr>
        <w:jc w:val="both"/>
        <w:rPr>
          <w:ins w:id="841" w:author="2028609 SADDAM HUSSAIN" w:date="2021-04-23T11:37:00Z"/>
        </w:rPr>
      </w:pPr>
    </w:p>
    <w:p w14:paraId="06187458" w14:textId="74550783" w:rsidR="001C5BB4" w:rsidRDefault="001C5BB4" w:rsidP="00B45DC6">
      <w:pPr>
        <w:jc w:val="both"/>
        <w:rPr>
          <w:ins w:id="842" w:author="2028609 SADDAM HUSSAIN" w:date="2021-04-23T11:37:00Z"/>
          <w:b/>
          <w:bCs/>
        </w:rPr>
      </w:pPr>
      <w:ins w:id="843" w:author="2028609 SADDAM HUSSAIN" w:date="2021-04-23T11:37:00Z">
        <w:r w:rsidRPr="001C5BB4">
          <w:rPr>
            <w:b/>
            <w:bCs/>
            <w:rPrChange w:id="844" w:author="2028609 SADDAM HUSSAIN" w:date="2021-04-23T11:37:00Z">
              <w:rPr/>
            </w:rPrChange>
          </w:rPr>
          <w:t xml:space="preserve">TABLE CREATION: </w:t>
        </w:r>
      </w:ins>
    </w:p>
    <w:p w14:paraId="7D0E14E3" w14:textId="77777777" w:rsidR="001C5BB4" w:rsidRPr="001C5BB4" w:rsidRDefault="001C5BB4" w:rsidP="00B45DC6">
      <w:pPr>
        <w:jc w:val="both"/>
        <w:rPr>
          <w:ins w:id="845" w:author="2028609 SADDAM HUSSAIN" w:date="2021-04-23T11:11:00Z"/>
          <w:b/>
          <w:bCs/>
          <w:rPrChange w:id="846" w:author="2028609 SADDAM HUSSAIN" w:date="2021-04-23T11:37:00Z">
            <w:rPr>
              <w:ins w:id="847" w:author="2028609 SADDAM HUSSAIN" w:date="2021-04-23T11:11:00Z"/>
            </w:rPr>
          </w:rPrChange>
        </w:rPr>
      </w:pPr>
    </w:p>
    <w:p w14:paraId="00A17059" w14:textId="77777777" w:rsidR="00726A56" w:rsidRDefault="00726A56" w:rsidP="00726A56">
      <w:pPr>
        <w:jc w:val="both"/>
        <w:rPr>
          <w:ins w:id="848" w:author="2028609 SADDAM HUSSAIN" w:date="2021-04-23T11:24:00Z"/>
        </w:rPr>
      </w:pPr>
      <w:ins w:id="849" w:author="2028609 SADDAM HUSSAIN" w:date="2021-04-23T11:24:00Z">
        <w:r>
          <w:t xml:space="preserve">create table Student_Info2 </w:t>
        </w:r>
      </w:ins>
    </w:p>
    <w:p w14:paraId="4C5FB05E" w14:textId="77777777" w:rsidR="00726A56" w:rsidRDefault="00726A56" w:rsidP="00726A56">
      <w:pPr>
        <w:jc w:val="both"/>
        <w:rPr>
          <w:ins w:id="850" w:author="2028609 SADDAM HUSSAIN" w:date="2021-04-23T11:24:00Z"/>
        </w:rPr>
      </w:pPr>
      <w:ins w:id="851" w:author="2028609 SADDAM HUSSAIN" w:date="2021-04-23T11:24:00Z">
        <w:r>
          <w:tab/>
        </w:r>
        <w:r>
          <w:tab/>
          <w:t>(</w:t>
        </w:r>
      </w:ins>
    </w:p>
    <w:p w14:paraId="0DFDDC2C" w14:textId="77777777" w:rsidR="00726A56" w:rsidRDefault="00726A56" w:rsidP="00726A56">
      <w:pPr>
        <w:jc w:val="both"/>
        <w:rPr>
          <w:ins w:id="852" w:author="2028609 SADDAM HUSSAIN" w:date="2021-04-23T11:24:00Z"/>
        </w:rPr>
      </w:pPr>
      <w:ins w:id="853" w:author="2028609 SADDAM HUSSAIN" w:date="2021-04-23T11:24:00Z">
        <w:r>
          <w:tab/>
        </w:r>
        <w:r>
          <w:tab/>
        </w:r>
        <w:r>
          <w:tab/>
        </w:r>
        <w:proofErr w:type="spellStart"/>
        <w:r>
          <w:t>Rollno</w:t>
        </w:r>
        <w:proofErr w:type="spellEnd"/>
        <w:r>
          <w:t xml:space="preserve"> number(4),</w:t>
        </w:r>
      </w:ins>
    </w:p>
    <w:p w14:paraId="5EF430A4" w14:textId="77777777" w:rsidR="00726A56" w:rsidRDefault="00726A56" w:rsidP="00726A56">
      <w:pPr>
        <w:jc w:val="both"/>
        <w:rPr>
          <w:ins w:id="854" w:author="2028609 SADDAM HUSSAIN" w:date="2021-04-23T11:24:00Z"/>
        </w:rPr>
      </w:pPr>
      <w:ins w:id="855" w:author="2028609 SADDAM HUSSAIN" w:date="2021-04-23T11:24:00Z">
        <w:r>
          <w:tab/>
        </w:r>
        <w:r>
          <w:tab/>
        </w:r>
        <w:r>
          <w:tab/>
          <w:t>Marks number(3),</w:t>
        </w:r>
      </w:ins>
    </w:p>
    <w:p w14:paraId="58FAE74E" w14:textId="77777777" w:rsidR="00726A56" w:rsidRDefault="00726A56" w:rsidP="00726A56">
      <w:pPr>
        <w:jc w:val="both"/>
        <w:rPr>
          <w:ins w:id="856" w:author="2028609 SADDAM HUSSAIN" w:date="2021-04-23T11:24:00Z"/>
        </w:rPr>
      </w:pPr>
      <w:ins w:id="857" w:author="2028609 SADDAM HUSSAIN" w:date="2021-04-23T11:24:00Z">
        <w:r>
          <w:tab/>
        </w:r>
        <w:r>
          <w:tab/>
        </w:r>
        <w:r>
          <w:tab/>
        </w:r>
        <w:proofErr w:type="spellStart"/>
        <w:r>
          <w:t>Student_address</w:t>
        </w:r>
        <w:proofErr w:type="spellEnd"/>
        <w:r>
          <w:t xml:space="preserve"> varchar(10),</w:t>
        </w:r>
      </w:ins>
    </w:p>
    <w:p w14:paraId="2C889279" w14:textId="77777777" w:rsidR="00726A56" w:rsidRDefault="00726A56" w:rsidP="00726A56">
      <w:pPr>
        <w:jc w:val="both"/>
        <w:rPr>
          <w:ins w:id="858" w:author="2028609 SADDAM HUSSAIN" w:date="2021-04-23T11:24:00Z"/>
        </w:rPr>
      </w:pPr>
      <w:ins w:id="859" w:author="2028609 SADDAM HUSSAIN" w:date="2021-04-23T11:24:00Z">
        <w:r>
          <w:tab/>
        </w:r>
        <w:r>
          <w:tab/>
        </w:r>
        <w:r>
          <w:tab/>
        </w:r>
        <w:proofErr w:type="spellStart"/>
        <w:r>
          <w:t>Course_Id</w:t>
        </w:r>
        <w:proofErr w:type="spellEnd"/>
        <w:r>
          <w:t xml:space="preserve"> number(5),</w:t>
        </w:r>
      </w:ins>
    </w:p>
    <w:p w14:paraId="0E67FE75" w14:textId="77777777" w:rsidR="00726A56" w:rsidRDefault="00726A56" w:rsidP="00726A56">
      <w:pPr>
        <w:jc w:val="both"/>
        <w:rPr>
          <w:ins w:id="860" w:author="2028609 SADDAM HUSSAIN" w:date="2021-04-23T11:24:00Z"/>
        </w:rPr>
      </w:pPr>
      <w:ins w:id="861" w:author="2028609 SADDAM HUSSAIN" w:date="2021-04-23T11:24:00Z">
        <w:r>
          <w:tab/>
        </w:r>
        <w:r>
          <w:tab/>
        </w:r>
        <w:r>
          <w:tab/>
        </w:r>
        <w:proofErr w:type="spellStart"/>
        <w:r>
          <w:t>Course_details</w:t>
        </w:r>
        <w:proofErr w:type="spellEnd"/>
        <w:r>
          <w:t xml:space="preserve"> varchar(30),</w:t>
        </w:r>
      </w:ins>
    </w:p>
    <w:p w14:paraId="46998174" w14:textId="77777777" w:rsidR="00726A56" w:rsidRDefault="00726A56" w:rsidP="00726A56">
      <w:pPr>
        <w:jc w:val="both"/>
        <w:rPr>
          <w:ins w:id="862" w:author="2028609 SADDAM HUSSAIN" w:date="2021-04-23T11:24:00Z"/>
        </w:rPr>
      </w:pPr>
      <w:ins w:id="863" w:author="2028609 SADDAM HUSSAIN" w:date="2021-04-23T11:24:00Z">
        <w:r>
          <w:tab/>
        </w:r>
        <w:r>
          <w:tab/>
        </w:r>
        <w:r>
          <w:tab/>
        </w:r>
        <w:proofErr w:type="spellStart"/>
        <w:r>
          <w:t>Course_Name</w:t>
        </w:r>
        <w:proofErr w:type="spellEnd"/>
        <w:r>
          <w:t xml:space="preserve"> Varchar2 (20),</w:t>
        </w:r>
      </w:ins>
    </w:p>
    <w:p w14:paraId="0A082CC4" w14:textId="77777777" w:rsidR="00726A56" w:rsidRDefault="00726A56" w:rsidP="00726A56">
      <w:pPr>
        <w:jc w:val="both"/>
        <w:rPr>
          <w:ins w:id="864" w:author="2028609 SADDAM HUSSAIN" w:date="2021-04-23T11:24:00Z"/>
        </w:rPr>
      </w:pPr>
      <w:ins w:id="865" w:author="2028609 SADDAM HUSSAIN" w:date="2021-04-23T11:24:00Z">
        <w:r>
          <w:tab/>
        </w:r>
        <w:r>
          <w:tab/>
        </w:r>
        <w:r>
          <w:tab/>
        </w:r>
        <w:proofErr w:type="spellStart"/>
        <w:r>
          <w:t>Student_name</w:t>
        </w:r>
        <w:proofErr w:type="spellEnd"/>
        <w:r>
          <w:t xml:space="preserve"> varchar(15)</w:t>
        </w:r>
      </w:ins>
    </w:p>
    <w:p w14:paraId="76AA04B6" w14:textId="77777777" w:rsidR="00726A56" w:rsidRDefault="00726A56" w:rsidP="00726A56">
      <w:pPr>
        <w:jc w:val="both"/>
        <w:rPr>
          <w:ins w:id="866" w:author="2028609 SADDAM HUSSAIN" w:date="2021-04-23T11:24:00Z"/>
        </w:rPr>
      </w:pPr>
      <w:ins w:id="867" w:author="2028609 SADDAM HUSSAIN" w:date="2021-04-23T11:24:00Z">
        <w:r>
          <w:tab/>
        </w:r>
        <w:r>
          <w:tab/>
          <w:t>);</w:t>
        </w:r>
      </w:ins>
    </w:p>
    <w:p w14:paraId="7383AC15" w14:textId="204442AD" w:rsidR="00726A56" w:rsidRDefault="00726A56" w:rsidP="00726A56">
      <w:pPr>
        <w:jc w:val="both"/>
        <w:rPr>
          <w:ins w:id="868" w:author="2028609 SADDAM HUSSAIN" w:date="2021-04-23T11:37:00Z"/>
        </w:rPr>
      </w:pPr>
    </w:p>
    <w:p w14:paraId="75BEA436" w14:textId="688C81BB" w:rsidR="001C5BB4" w:rsidRPr="001C5BB4" w:rsidRDefault="001C5BB4" w:rsidP="00726A56">
      <w:pPr>
        <w:jc w:val="both"/>
        <w:rPr>
          <w:ins w:id="869" w:author="2028609 SADDAM HUSSAIN" w:date="2021-04-23T11:24:00Z"/>
          <w:b/>
          <w:bCs/>
          <w:rPrChange w:id="870" w:author="2028609 SADDAM HUSSAIN" w:date="2021-04-23T11:37:00Z">
            <w:rPr>
              <w:ins w:id="871" w:author="2028609 SADDAM HUSSAIN" w:date="2021-04-23T11:24:00Z"/>
            </w:rPr>
          </w:rPrChange>
        </w:rPr>
      </w:pPr>
      <w:ins w:id="872" w:author="2028609 SADDAM HUSSAIN" w:date="2021-04-23T11:37:00Z">
        <w:r w:rsidRPr="001C5BB4">
          <w:rPr>
            <w:b/>
            <w:bCs/>
            <w:rPrChange w:id="873" w:author="2028609 SADDAM HUSSAIN" w:date="2021-04-23T11:37:00Z">
              <w:rPr/>
            </w:rPrChange>
          </w:rPr>
          <w:t xml:space="preserve">INSERT INTO TABLE: </w:t>
        </w:r>
      </w:ins>
    </w:p>
    <w:p w14:paraId="1D6D861C" w14:textId="77777777" w:rsidR="00726A56" w:rsidRDefault="00726A56" w:rsidP="00726A56">
      <w:pPr>
        <w:jc w:val="both"/>
        <w:rPr>
          <w:ins w:id="874" w:author="2028609 SADDAM HUSSAIN" w:date="2021-04-23T11:24:00Z"/>
        </w:rPr>
      </w:pPr>
      <w:ins w:id="875" w:author="2028609 SADDAM HUSSAIN" w:date="2021-04-23T11:24:00Z">
        <w:r>
          <w:t>insert into Student_Info2 values (0001,89, 'ST_Addr_1', 11, '</w:t>
        </w:r>
        <w:proofErr w:type="spellStart"/>
        <w:r>
          <w:t>Eng</w:t>
        </w:r>
        <w:proofErr w:type="spellEnd"/>
        <w:r>
          <w:t>',  'BTECH', 'Linn');</w:t>
        </w:r>
      </w:ins>
    </w:p>
    <w:p w14:paraId="0DBEA9FB" w14:textId="77777777" w:rsidR="00726A56" w:rsidRDefault="00726A56" w:rsidP="00726A56">
      <w:pPr>
        <w:jc w:val="both"/>
        <w:rPr>
          <w:ins w:id="876" w:author="2028609 SADDAM HUSSAIN" w:date="2021-04-23T11:24:00Z"/>
        </w:rPr>
      </w:pPr>
      <w:ins w:id="877" w:author="2028609 SADDAM HUSSAIN" w:date="2021-04-23T11:24:00Z">
        <w:r>
          <w:t>insert into Student_Info2 values (0002,58, 'ST_Addr_2', 15, 'Arts',  'MBA', '</w:t>
        </w:r>
        <w:proofErr w:type="spellStart"/>
        <w:r>
          <w:t>Meril</w:t>
        </w:r>
        <w:proofErr w:type="spellEnd"/>
        <w:r>
          <w:t>');</w:t>
        </w:r>
      </w:ins>
    </w:p>
    <w:p w14:paraId="668BB26F" w14:textId="77777777" w:rsidR="00726A56" w:rsidRDefault="00726A56" w:rsidP="00726A56">
      <w:pPr>
        <w:jc w:val="both"/>
        <w:rPr>
          <w:ins w:id="878" w:author="2028609 SADDAM HUSSAIN" w:date="2021-04-23T11:24:00Z"/>
        </w:rPr>
      </w:pPr>
      <w:ins w:id="879" w:author="2028609 SADDAM HUSSAIN" w:date="2021-04-23T11:24:00Z">
        <w:r>
          <w:t>insert into Student_Info2 values (0003,67, 'ST_Addr_3', 16, 'BA Course 1',  'MBA', '</w:t>
        </w:r>
        <w:proofErr w:type="spellStart"/>
        <w:r>
          <w:t>Domm</w:t>
        </w:r>
        <w:proofErr w:type="spellEnd"/>
        <w:r>
          <w:t>');</w:t>
        </w:r>
      </w:ins>
    </w:p>
    <w:p w14:paraId="18494BA1" w14:textId="77777777" w:rsidR="00726A56" w:rsidRDefault="00726A56" w:rsidP="00726A56">
      <w:pPr>
        <w:jc w:val="both"/>
        <w:rPr>
          <w:ins w:id="880" w:author="2028609 SADDAM HUSSAIN" w:date="2021-04-23T11:24:00Z"/>
        </w:rPr>
      </w:pPr>
      <w:ins w:id="881" w:author="2028609 SADDAM HUSSAIN" w:date="2021-04-23T11:24:00Z">
        <w:r>
          <w:t>insert into Student_Info2 values (0004,96, 'ST_Addr_4', 18, 'BA Course 2',  'MBA', 'Jack');</w:t>
        </w:r>
      </w:ins>
    </w:p>
    <w:p w14:paraId="4EE72A44" w14:textId="77777777" w:rsidR="00726A56" w:rsidRDefault="00726A56" w:rsidP="00726A56">
      <w:pPr>
        <w:jc w:val="both"/>
        <w:rPr>
          <w:ins w:id="882" w:author="2028609 SADDAM HUSSAIN" w:date="2021-04-23T11:24:00Z"/>
        </w:rPr>
      </w:pPr>
      <w:ins w:id="883" w:author="2028609 SADDAM HUSSAIN" w:date="2021-04-23T11:24:00Z">
        <w:r>
          <w:lastRenderedPageBreak/>
          <w:t>insert into Student_Info2 values (0005,92, 'ST_Addr_5', 22, 'BA Course 3',  'MBA', 'Steve');</w:t>
        </w:r>
      </w:ins>
    </w:p>
    <w:p w14:paraId="7CA5CDB7" w14:textId="154D572F" w:rsidR="00726A56" w:rsidRDefault="00726A56" w:rsidP="00726A56">
      <w:pPr>
        <w:jc w:val="both"/>
        <w:rPr>
          <w:ins w:id="884" w:author="2028609 SADDAM HUSSAIN" w:date="2021-04-23T11:24:00Z"/>
        </w:rPr>
      </w:pPr>
      <w:ins w:id="885" w:author="2028609 SADDAM HUSSAIN" w:date="2021-04-23T11:24:00Z">
        <w:r>
          <w:t>insert into Student_Info2 values (0006,79, 'ST_Addr_6', 08, 'Arts B Course 1',  'BA', 'Smith');</w:t>
        </w:r>
      </w:ins>
    </w:p>
    <w:p w14:paraId="3225FF2B" w14:textId="4B937136" w:rsidR="00726A56" w:rsidRDefault="00726A56" w:rsidP="00454A23">
      <w:pPr>
        <w:jc w:val="both"/>
        <w:rPr>
          <w:ins w:id="886" w:author="2028609 SADDAM HUSSAIN" w:date="2021-04-23T11:37:00Z"/>
        </w:rPr>
      </w:pPr>
    </w:p>
    <w:p w14:paraId="0E6E6EA6" w14:textId="77777777" w:rsidR="001C5BB4" w:rsidRDefault="001C5BB4" w:rsidP="001C5BB4">
      <w:pPr>
        <w:jc w:val="both"/>
        <w:rPr>
          <w:ins w:id="887" w:author="2028609 SADDAM HUSSAIN" w:date="2021-04-23T11:37:00Z"/>
          <w:b/>
          <w:bCs/>
        </w:rPr>
      </w:pPr>
      <w:ins w:id="888" w:author="2028609 SADDAM HUSSAIN" w:date="2021-04-23T11:37:00Z">
        <w:r w:rsidRPr="00F84B71">
          <w:rPr>
            <w:b/>
            <w:bCs/>
          </w:rPr>
          <w:t xml:space="preserve">TABLE CREATION: </w:t>
        </w:r>
      </w:ins>
    </w:p>
    <w:p w14:paraId="726B0367" w14:textId="77777777" w:rsidR="001C5BB4" w:rsidRDefault="001C5BB4" w:rsidP="00454A23">
      <w:pPr>
        <w:jc w:val="both"/>
        <w:rPr>
          <w:ins w:id="889" w:author="2028609 SADDAM HUSSAIN" w:date="2021-04-23T11:24:00Z"/>
        </w:rPr>
      </w:pPr>
    </w:p>
    <w:p w14:paraId="296BF289" w14:textId="30EC848C" w:rsidR="00454A23" w:rsidRDefault="00454A23" w:rsidP="00454A23">
      <w:pPr>
        <w:jc w:val="both"/>
        <w:rPr>
          <w:ins w:id="890" w:author="2028609 SADDAM HUSSAIN" w:date="2021-04-23T11:23:00Z"/>
        </w:rPr>
      </w:pPr>
      <w:ins w:id="891" w:author="2028609 SADDAM HUSSAIN" w:date="2021-04-23T11:23:00Z">
        <w:r>
          <w:t xml:space="preserve">create table Student_Info3 </w:t>
        </w:r>
      </w:ins>
    </w:p>
    <w:p w14:paraId="2D444145" w14:textId="77777777" w:rsidR="00454A23" w:rsidRDefault="00454A23" w:rsidP="00454A23">
      <w:pPr>
        <w:jc w:val="both"/>
        <w:rPr>
          <w:ins w:id="892" w:author="2028609 SADDAM HUSSAIN" w:date="2021-04-23T11:23:00Z"/>
        </w:rPr>
      </w:pPr>
      <w:ins w:id="893" w:author="2028609 SADDAM HUSSAIN" w:date="2021-04-23T11:23:00Z">
        <w:r>
          <w:tab/>
        </w:r>
        <w:r>
          <w:tab/>
          <w:t>(</w:t>
        </w:r>
      </w:ins>
    </w:p>
    <w:p w14:paraId="2E88C331" w14:textId="77777777" w:rsidR="00454A23" w:rsidRDefault="00454A23" w:rsidP="00454A23">
      <w:pPr>
        <w:jc w:val="both"/>
        <w:rPr>
          <w:ins w:id="894" w:author="2028609 SADDAM HUSSAIN" w:date="2021-04-23T11:23:00Z"/>
        </w:rPr>
      </w:pPr>
      <w:ins w:id="895" w:author="2028609 SADDAM HUSSAIN" w:date="2021-04-23T11:23:00Z">
        <w:r>
          <w:tab/>
        </w:r>
        <w:r>
          <w:tab/>
        </w:r>
        <w:r>
          <w:tab/>
        </w:r>
        <w:proofErr w:type="spellStart"/>
        <w:r>
          <w:t>Rollno</w:t>
        </w:r>
        <w:proofErr w:type="spellEnd"/>
        <w:r>
          <w:t xml:space="preserve"> number(4),</w:t>
        </w:r>
      </w:ins>
    </w:p>
    <w:p w14:paraId="4FB50172" w14:textId="77777777" w:rsidR="00454A23" w:rsidRDefault="00454A23" w:rsidP="00454A23">
      <w:pPr>
        <w:jc w:val="both"/>
        <w:rPr>
          <w:ins w:id="896" w:author="2028609 SADDAM HUSSAIN" w:date="2021-04-23T11:23:00Z"/>
        </w:rPr>
      </w:pPr>
      <w:ins w:id="897" w:author="2028609 SADDAM HUSSAIN" w:date="2021-04-23T11:23:00Z">
        <w:r>
          <w:tab/>
        </w:r>
        <w:r>
          <w:tab/>
        </w:r>
        <w:r>
          <w:tab/>
          <w:t>Marks number(3),</w:t>
        </w:r>
      </w:ins>
    </w:p>
    <w:p w14:paraId="6E0559AA" w14:textId="77777777" w:rsidR="00454A23" w:rsidRDefault="00454A23" w:rsidP="00454A23">
      <w:pPr>
        <w:jc w:val="both"/>
        <w:rPr>
          <w:ins w:id="898" w:author="2028609 SADDAM HUSSAIN" w:date="2021-04-23T11:23:00Z"/>
        </w:rPr>
      </w:pPr>
      <w:ins w:id="899" w:author="2028609 SADDAM HUSSAIN" w:date="2021-04-23T11:23:00Z">
        <w:r>
          <w:tab/>
        </w:r>
        <w:r>
          <w:tab/>
        </w:r>
        <w:r>
          <w:tab/>
        </w:r>
        <w:proofErr w:type="spellStart"/>
        <w:r>
          <w:t>Student_address</w:t>
        </w:r>
        <w:proofErr w:type="spellEnd"/>
        <w:r>
          <w:t xml:space="preserve"> varchar(10),</w:t>
        </w:r>
      </w:ins>
    </w:p>
    <w:p w14:paraId="5E4DB422" w14:textId="77777777" w:rsidR="00454A23" w:rsidRDefault="00454A23" w:rsidP="00454A23">
      <w:pPr>
        <w:jc w:val="both"/>
        <w:rPr>
          <w:ins w:id="900" w:author="2028609 SADDAM HUSSAIN" w:date="2021-04-23T11:23:00Z"/>
        </w:rPr>
      </w:pPr>
      <w:ins w:id="901" w:author="2028609 SADDAM HUSSAIN" w:date="2021-04-23T11:23:00Z">
        <w:r>
          <w:tab/>
        </w:r>
        <w:r>
          <w:tab/>
        </w:r>
        <w:r>
          <w:tab/>
        </w:r>
        <w:proofErr w:type="spellStart"/>
        <w:r>
          <w:t>Course_Id</w:t>
        </w:r>
        <w:proofErr w:type="spellEnd"/>
        <w:r>
          <w:t xml:space="preserve"> number(5),</w:t>
        </w:r>
      </w:ins>
    </w:p>
    <w:p w14:paraId="66047369" w14:textId="77777777" w:rsidR="00454A23" w:rsidRDefault="00454A23" w:rsidP="00454A23">
      <w:pPr>
        <w:jc w:val="both"/>
        <w:rPr>
          <w:ins w:id="902" w:author="2028609 SADDAM HUSSAIN" w:date="2021-04-23T11:23:00Z"/>
        </w:rPr>
      </w:pPr>
      <w:ins w:id="903" w:author="2028609 SADDAM HUSSAIN" w:date="2021-04-23T11:23:00Z">
        <w:r>
          <w:tab/>
        </w:r>
        <w:r>
          <w:tab/>
        </w:r>
        <w:r>
          <w:tab/>
        </w:r>
        <w:proofErr w:type="spellStart"/>
        <w:r>
          <w:t>Course_details</w:t>
        </w:r>
        <w:proofErr w:type="spellEnd"/>
        <w:r>
          <w:t xml:space="preserve"> varchar(30),</w:t>
        </w:r>
      </w:ins>
    </w:p>
    <w:p w14:paraId="53CC7509" w14:textId="77777777" w:rsidR="00454A23" w:rsidRDefault="00454A23" w:rsidP="00454A23">
      <w:pPr>
        <w:jc w:val="both"/>
        <w:rPr>
          <w:ins w:id="904" w:author="2028609 SADDAM HUSSAIN" w:date="2021-04-23T11:23:00Z"/>
        </w:rPr>
      </w:pPr>
      <w:ins w:id="905" w:author="2028609 SADDAM HUSSAIN" w:date="2021-04-23T11:23:00Z">
        <w:r>
          <w:tab/>
        </w:r>
        <w:r>
          <w:tab/>
        </w:r>
        <w:r>
          <w:tab/>
        </w:r>
        <w:proofErr w:type="spellStart"/>
        <w:r>
          <w:t>Course_Name</w:t>
        </w:r>
        <w:proofErr w:type="spellEnd"/>
        <w:r>
          <w:t xml:space="preserve"> Varchar2 (20),</w:t>
        </w:r>
      </w:ins>
    </w:p>
    <w:p w14:paraId="65B2B7B4" w14:textId="77777777" w:rsidR="00454A23" w:rsidRDefault="00454A23" w:rsidP="00454A23">
      <w:pPr>
        <w:jc w:val="both"/>
        <w:rPr>
          <w:ins w:id="906" w:author="2028609 SADDAM HUSSAIN" w:date="2021-04-23T11:23:00Z"/>
        </w:rPr>
      </w:pPr>
      <w:ins w:id="907" w:author="2028609 SADDAM HUSSAIN" w:date="2021-04-23T11:23:00Z">
        <w:r>
          <w:tab/>
        </w:r>
        <w:r>
          <w:tab/>
        </w:r>
        <w:r>
          <w:tab/>
        </w:r>
        <w:proofErr w:type="spellStart"/>
        <w:r>
          <w:t>Student_name</w:t>
        </w:r>
        <w:proofErr w:type="spellEnd"/>
        <w:r>
          <w:t xml:space="preserve"> varchar(15)</w:t>
        </w:r>
      </w:ins>
    </w:p>
    <w:p w14:paraId="143E61A4" w14:textId="77777777" w:rsidR="00454A23" w:rsidRDefault="00454A23" w:rsidP="00454A23">
      <w:pPr>
        <w:jc w:val="both"/>
        <w:rPr>
          <w:ins w:id="908" w:author="2028609 SADDAM HUSSAIN" w:date="2021-04-23T11:23:00Z"/>
        </w:rPr>
      </w:pPr>
      <w:ins w:id="909" w:author="2028609 SADDAM HUSSAIN" w:date="2021-04-23T11:23:00Z">
        <w:r>
          <w:tab/>
        </w:r>
        <w:r>
          <w:tab/>
          <w:t>);</w:t>
        </w:r>
      </w:ins>
    </w:p>
    <w:p w14:paraId="38347D9C" w14:textId="1D522B15" w:rsidR="00454A23" w:rsidRDefault="00454A23" w:rsidP="00454A23">
      <w:pPr>
        <w:jc w:val="both"/>
        <w:rPr>
          <w:ins w:id="910" w:author="2028609 SADDAM HUSSAIN" w:date="2021-04-23T11:37:00Z"/>
        </w:rPr>
      </w:pPr>
    </w:p>
    <w:p w14:paraId="744B90AE" w14:textId="11FA4B11" w:rsidR="001C5BB4" w:rsidRDefault="001C5BB4" w:rsidP="00454A23">
      <w:pPr>
        <w:jc w:val="both"/>
        <w:rPr>
          <w:ins w:id="911" w:author="2028609 SADDAM HUSSAIN" w:date="2021-04-23T11:37:00Z"/>
        </w:rPr>
      </w:pPr>
    </w:p>
    <w:p w14:paraId="0D892E61" w14:textId="3D977CE5" w:rsidR="001C5BB4" w:rsidRPr="00F84B71" w:rsidRDefault="001C5BB4" w:rsidP="001C5BB4">
      <w:pPr>
        <w:jc w:val="both"/>
        <w:rPr>
          <w:ins w:id="912" w:author="2028609 SADDAM HUSSAIN" w:date="2021-04-23T11:37:00Z"/>
          <w:b/>
          <w:bCs/>
        </w:rPr>
      </w:pPr>
      <w:ins w:id="913" w:author="2028609 SADDAM HUSSAIN" w:date="2021-04-23T11:37:00Z">
        <w:r w:rsidRPr="00F84B71">
          <w:rPr>
            <w:b/>
            <w:bCs/>
          </w:rPr>
          <w:t xml:space="preserve">INSERT INTO TABLE: </w:t>
        </w:r>
      </w:ins>
    </w:p>
    <w:p w14:paraId="4A1E755C" w14:textId="62C4FE8D" w:rsidR="001C5BB4" w:rsidRDefault="001C5BB4" w:rsidP="00454A23">
      <w:pPr>
        <w:jc w:val="both"/>
        <w:rPr>
          <w:ins w:id="914" w:author="2028609 SADDAM HUSSAIN" w:date="2021-04-23T11:37:00Z"/>
          <w:b/>
          <w:bCs/>
        </w:rPr>
      </w:pPr>
    </w:p>
    <w:p w14:paraId="50C3A9E1" w14:textId="77777777" w:rsidR="00454A23" w:rsidRDefault="00454A23" w:rsidP="00454A23">
      <w:pPr>
        <w:jc w:val="both"/>
        <w:rPr>
          <w:ins w:id="915" w:author="2028609 SADDAM HUSSAIN" w:date="2021-04-23T11:23:00Z"/>
        </w:rPr>
      </w:pPr>
      <w:ins w:id="916" w:author="2028609 SADDAM HUSSAIN" w:date="2021-04-23T11:23:00Z">
        <w:r>
          <w:t>insert into Student_Info3 values (0002,58, 'ST_Addr_2', 15, 'Arts',  'MBA', '</w:t>
        </w:r>
        <w:proofErr w:type="spellStart"/>
        <w:r>
          <w:t>Meril</w:t>
        </w:r>
        <w:proofErr w:type="spellEnd"/>
        <w:r>
          <w:t>');</w:t>
        </w:r>
      </w:ins>
    </w:p>
    <w:p w14:paraId="7D58FF44" w14:textId="77777777" w:rsidR="00454A23" w:rsidRDefault="00454A23" w:rsidP="00454A23">
      <w:pPr>
        <w:jc w:val="both"/>
        <w:rPr>
          <w:ins w:id="917" w:author="2028609 SADDAM HUSSAIN" w:date="2021-04-23T11:23:00Z"/>
        </w:rPr>
      </w:pPr>
      <w:ins w:id="918" w:author="2028609 SADDAM HUSSAIN" w:date="2021-04-23T11:23:00Z">
        <w:r>
          <w:t>insert into Student_Info3 values (0007,97, 'ST_Addr_7', 38, 'Arts',  'MBA', 'Tim');</w:t>
        </w:r>
      </w:ins>
    </w:p>
    <w:p w14:paraId="5A45CE6F" w14:textId="77777777" w:rsidR="00454A23" w:rsidRDefault="00454A23" w:rsidP="00454A23">
      <w:pPr>
        <w:jc w:val="both"/>
        <w:rPr>
          <w:ins w:id="919" w:author="2028609 SADDAM HUSSAIN" w:date="2021-04-23T11:23:00Z"/>
        </w:rPr>
      </w:pPr>
      <w:ins w:id="920" w:author="2028609 SADDAM HUSSAIN" w:date="2021-04-23T11:23:00Z">
        <w:r>
          <w:t>insert into Student_Info3 values (0008,89, 'ST_Addr_8', 26, 'Arts',  'MBA', 'Jim');</w:t>
        </w:r>
      </w:ins>
    </w:p>
    <w:p w14:paraId="430D668B" w14:textId="77777777" w:rsidR="00454A23" w:rsidRDefault="00454A23" w:rsidP="00454A23">
      <w:pPr>
        <w:jc w:val="both"/>
        <w:rPr>
          <w:ins w:id="921" w:author="2028609 SADDAM HUSSAIN" w:date="2021-04-23T11:23:00Z"/>
        </w:rPr>
      </w:pPr>
      <w:ins w:id="922" w:author="2028609 SADDAM HUSSAIN" w:date="2021-04-23T11:23:00Z">
        <w:r>
          <w:t>insert into Student_Info3 values (0005,92, 'ST_Addr_5', 22, 'BA Course 3',  'MBA', 'Steve');</w:t>
        </w:r>
      </w:ins>
    </w:p>
    <w:p w14:paraId="7423C3C0" w14:textId="77777777" w:rsidR="00454A23" w:rsidRDefault="00454A23" w:rsidP="00454A23">
      <w:pPr>
        <w:jc w:val="both"/>
        <w:rPr>
          <w:ins w:id="923" w:author="2028609 SADDAM HUSSAIN" w:date="2021-04-23T11:23:00Z"/>
        </w:rPr>
      </w:pPr>
      <w:ins w:id="924" w:author="2028609 SADDAM HUSSAIN" w:date="2021-04-23T11:23:00Z">
        <w:r>
          <w:t>insert into Student_Info3 values (0009,64, 'ST_Addr_9', 19, 'Arts',  'MBA', 'Rahul');</w:t>
        </w:r>
      </w:ins>
    </w:p>
    <w:p w14:paraId="1B19941D" w14:textId="77777777" w:rsidR="00454A23" w:rsidRDefault="00454A23" w:rsidP="00454A23">
      <w:pPr>
        <w:jc w:val="both"/>
        <w:rPr>
          <w:ins w:id="925" w:author="2028609 SADDAM HUSSAIN" w:date="2021-04-23T11:23:00Z"/>
        </w:rPr>
      </w:pPr>
      <w:ins w:id="926" w:author="2028609 SADDAM HUSSAIN" w:date="2021-04-23T11:23:00Z">
        <w:r>
          <w:t>insert into Student_Info3 values (0010,82, 'ST_Addr_10', 68, 'Commerce',  'BCOM', 'Don');</w:t>
        </w:r>
      </w:ins>
    </w:p>
    <w:p w14:paraId="62A16212" w14:textId="0F6AFD3A" w:rsidR="00454A23" w:rsidRDefault="00454A23" w:rsidP="00454A23">
      <w:pPr>
        <w:jc w:val="both"/>
        <w:rPr>
          <w:ins w:id="927" w:author="2028609 SADDAM HUSSAIN" w:date="2021-04-23T11:23:00Z"/>
        </w:rPr>
      </w:pPr>
      <w:ins w:id="928" w:author="2028609 SADDAM HUSSAIN" w:date="2021-04-23T11:23:00Z">
        <w:r>
          <w:t>insert into Student_Info3 values (0003,67, 'ST_Addr_3', 16, 'BA Course 1',  'MBA', 'John');</w:t>
        </w:r>
      </w:ins>
    </w:p>
    <w:p w14:paraId="16815E55" w14:textId="77777777" w:rsidR="00454A23" w:rsidRDefault="00454A23" w:rsidP="00454A23">
      <w:pPr>
        <w:jc w:val="both"/>
        <w:rPr>
          <w:ins w:id="929" w:author="2028609 SADDAM HUSSAIN" w:date="2021-04-23T11:23:00Z"/>
        </w:rPr>
      </w:pPr>
    </w:p>
    <w:p w14:paraId="284D9B79" w14:textId="53166FCE" w:rsidR="00454A23" w:rsidRDefault="00454A23" w:rsidP="00B45DC6">
      <w:pPr>
        <w:jc w:val="both"/>
        <w:rPr>
          <w:ins w:id="930" w:author="2028609 SADDAM HUSSAIN" w:date="2021-04-23T11:24:00Z"/>
        </w:rPr>
      </w:pPr>
    </w:p>
    <w:p w14:paraId="1ECC017D" w14:textId="2F713DB6" w:rsidR="00726A56" w:rsidRDefault="00726A56" w:rsidP="00B45DC6">
      <w:pPr>
        <w:jc w:val="both"/>
        <w:rPr>
          <w:ins w:id="931" w:author="2028609 SADDAM HUSSAIN" w:date="2021-04-23T11:24:00Z"/>
        </w:rPr>
      </w:pPr>
      <w:ins w:id="932" w:author="2028609 SADDAM HUSSAIN" w:date="2021-04-23T11:24:00Z">
        <w:r>
          <w:t>To Display all the data except duplicate:</w:t>
        </w:r>
      </w:ins>
    </w:p>
    <w:p w14:paraId="73A97538" w14:textId="4A6D6F62" w:rsidR="00726A56" w:rsidRDefault="00726A56" w:rsidP="00B45DC6">
      <w:pPr>
        <w:jc w:val="both"/>
        <w:rPr>
          <w:ins w:id="933" w:author="2028609 SADDAM HUSSAIN" w:date="2021-04-23T11:37:00Z"/>
        </w:rPr>
      </w:pPr>
    </w:p>
    <w:p w14:paraId="6356D924" w14:textId="3FFD0C1F" w:rsidR="001C5BB4" w:rsidRPr="001C5BB4" w:rsidRDefault="001C5BB4" w:rsidP="00B45DC6">
      <w:pPr>
        <w:jc w:val="both"/>
        <w:rPr>
          <w:ins w:id="934" w:author="2028609 SADDAM HUSSAIN" w:date="2021-04-23T11:37:00Z"/>
          <w:b/>
          <w:bCs/>
          <w:rPrChange w:id="935" w:author="2028609 SADDAM HUSSAIN" w:date="2021-04-23T11:37:00Z">
            <w:rPr>
              <w:ins w:id="936" w:author="2028609 SADDAM HUSSAIN" w:date="2021-04-23T11:37:00Z"/>
            </w:rPr>
          </w:rPrChange>
        </w:rPr>
      </w:pPr>
      <w:ins w:id="937" w:author="2028609 SADDAM HUSSAIN" w:date="2021-04-23T11:37:00Z">
        <w:r w:rsidRPr="001C5BB4">
          <w:rPr>
            <w:b/>
            <w:bCs/>
            <w:rPrChange w:id="938" w:author="2028609 SADDAM HUSSAIN" w:date="2021-04-23T11:37:00Z">
              <w:rPr/>
            </w:rPrChange>
          </w:rPr>
          <w:t>COMBINING QUERY:</w:t>
        </w:r>
      </w:ins>
    </w:p>
    <w:p w14:paraId="69C6D15C" w14:textId="77777777" w:rsidR="001C5BB4" w:rsidRDefault="001C5BB4" w:rsidP="00B45DC6">
      <w:pPr>
        <w:jc w:val="both"/>
        <w:rPr>
          <w:ins w:id="939" w:author="2028609 SADDAM HUSSAIN" w:date="2021-04-23T11:25:00Z"/>
        </w:rPr>
      </w:pPr>
    </w:p>
    <w:p w14:paraId="6CAEBC40" w14:textId="4B3F2B23" w:rsidR="00726A56" w:rsidRDefault="00726A56" w:rsidP="00B45DC6">
      <w:pPr>
        <w:jc w:val="both"/>
        <w:rPr>
          <w:ins w:id="940" w:author="2028609 SADDAM HUSSAIN" w:date="2021-04-23T11:25:00Z"/>
        </w:rPr>
      </w:pPr>
      <w:ins w:id="941" w:author="2028609 SADDAM HUSSAIN" w:date="2021-04-23T11:25:00Z">
        <w:r w:rsidRPr="00726A56">
          <w:t>select * from Student_Info2 union select * from Student_Info3;</w:t>
        </w:r>
      </w:ins>
    </w:p>
    <w:p w14:paraId="5166A99E" w14:textId="6A85EC4F" w:rsidR="00726A56" w:rsidRDefault="00726A56" w:rsidP="00B45DC6">
      <w:pPr>
        <w:jc w:val="both"/>
        <w:rPr>
          <w:ins w:id="942" w:author="2028609 SADDAM HUSSAIN" w:date="2021-04-23T11:25:00Z"/>
        </w:rPr>
      </w:pPr>
    </w:p>
    <w:p w14:paraId="2EC791B4" w14:textId="0B5A96EF" w:rsidR="00726A56" w:rsidRDefault="00726A56" w:rsidP="00B45DC6">
      <w:pPr>
        <w:jc w:val="both"/>
        <w:rPr>
          <w:ins w:id="943" w:author="2028609 SADDAM HUSSAIN" w:date="2021-04-23T11:38:00Z"/>
        </w:rPr>
      </w:pPr>
    </w:p>
    <w:p w14:paraId="2D5D0081" w14:textId="3A8A10CC" w:rsidR="001C5BB4" w:rsidRPr="001C5BB4" w:rsidRDefault="001C5BB4" w:rsidP="00B45DC6">
      <w:pPr>
        <w:jc w:val="both"/>
        <w:rPr>
          <w:ins w:id="944" w:author="2028609 SADDAM HUSSAIN" w:date="2021-04-23T11:25:00Z"/>
          <w:b/>
          <w:bCs/>
          <w:rPrChange w:id="945" w:author="2028609 SADDAM HUSSAIN" w:date="2021-04-23T11:38:00Z">
            <w:rPr>
              <w:ins w:id="946" w:author="2028609 SADDAM HUSSAIN" w:date="2021-04-23T11:25:00Z"/>
            </w:rPr>
          </w:rPrChange>
        </w:rPr>
      </w:pPr>
      <w:ins w:id="947" w:author="2028609 SADDAM HUSSAIN" w:date="2021-04-23T11:38:00Z">
        <w:r w:rsidRPr="001C5BB4">
          <w:rPr>
            <w:b/>
            <w:bCs/>
            <w:rPrChange w:id="948" w:author="2028609 SADDAM HUSSAIN" w:date="2021-04-23T11:38:00Z">
              <w:rPr/>
            </w:rPrChange>
          </w:rPr>
          <w:t xml:space="preserve">OUTPUT: </w:t>
        </w:r>
      </w:ins>
    </w:p>
    <w:p w14:paraId="3FB96ED4" w14:textId="77777777" w:rsidR="001C5BB4" w:rsidRDefault="001C5BB4" w:rsidP="00B45DC6">
      <w:pPr>
        <w:jc w:val="both"/>
        <w:rPr>
          <w:ins w:id="949" w:author="2028609 SADDAM HUSSAIN" w:date="2021-04-23T11:38:00Z"/>
        </w:rPr>
      </w:pPr>
    </w:p>
    <w:p w14:paraId="54DC813A" w14:textId="5DB339B3" w:rsidR="00726A56" w:rsidRDefault="00726A56" w:rsidP="00B45DC6">
      <w:pPr>
        <w:jc w:val="both"/>
        <w:rPr>
          <w:ins w:id="950" w:author="2028609 SADDAM HUSSAIN" w:date="2021-04-23T11:25:00Z"/>
        </w:rPr>
      </w:pPr>
      <w:ins w:id="951" w:author="2028609 SADDAM HUSSAIN" w:date="2021-04-23T11:25:00Z">
        <w:r>
          <w:rPr>
            <w:noProof/>
          </w:rPr>
          <w:drawing>
            <wp:inline distT="0" distB="0" distL="0" distR="0" wp14:anchorId="2DE8F8A8" wp14:editId="68677F48">
              <wp:extent cx="5731510" cy="1850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50390"/>
                      </a:xfrm>
                      <a:prstGeom prst="rect">
                        <a:avLst/>
                      </a:prstGeom>
                    </pic:spPr>
                  </pic:pic>
                </a:graphicData>
              </a:graphic>
            </wp:inline>
          </w:drawing>
        </w:r>
      </w:ins>
    </w:p>
    <w:p w14:paraId="1970E5C2" w14:textId="7C6CE71A" w:rsidR="00726A56" w:rsidRDefault="00726A56" w:rsidP="00B45DC6">
      <w:pPr>
        <w:jc w:val="both"/>
        <w:rPr>
          <w:ins w:id="952" w:author="2028609 SADDAM HUSSAIN" w:date="2021-04-23T11:25:00Z"/>
        </w:rPr>
      </w:pPr>
    </w:p>
    <w:p w14:paraId="1617CEDA" w14:textId="77777777" w:rsidR="00F20DDA" w:rsidRDefault="00F20DDA">
      <w:pPr>
        <w:spacing w:after="160" w:line="259" w:lineRule="auto"/>
        <w:rPr>
          <w:ins w:id="953" w:author="2028609 SADDAM HUSSAIN" w:date="2021-04-23T11:50:00Z"/>
        </w:rPr>
      </w:pPr>
      <w:ins w:id="954" w:author="2028609 SADDAM HUSSAIN" w:date="2021-04-23T11:50:00Z">
        <w:r>
          <w:br w:type="page"/>
        </w:r>
      </w:ins>
    </w:p>
    <w:p w14:paraId="78EABB11" w14:textId="19FCE632" w:rsidR="00726A56" w:rsidRDefault="00726A56" w:rsidP="00B45DC6">
      <w:pPr>
        <w:jc w:val="both"/>
        <w:rPr>
          <w:ins w:id="955" w:author="2028609 SADDAM HUSSAIN" w:date="2021-04-23T11:29:00Z"/>
        </w:rPr>
      </w:pPr>
      <w:ins w:id="956" w:author="2028609 SADDAM HUSSAIN" w:date="2021-04-23T11:25:00Z">
        <w:r>
          <w:lastRenderedPageBreak/>
          <w:t xml:space="preserve">To Display the records based on the condition added i.e. MBA as </w:t>
        </w:r>
      </w:ins>
      <w:proofErr w:type="spellStart"/>
      <w:ins w:id="957" w:author="2028609 SADDAM HUSSAIN" w:date="2021-04-23T11:26:00Z">
        <w:r>
          <w:t>Course_Name</w:t>
        </w:r>
      </w:ins>
      <w:proofErr w:type="spellEnd"/>
    </w:p>
    <w:p w14:paraId="230A5C94" w14:textId="406B57E3" w:rsidR="00726A56" w:rsidRDefault="00726A56" w:rsidP="00B45DC6">
      <w:pPr>
        <w:jc w:val="both"/>
        <w:rPr>
          <w:ins w:id="958" w:author="2028609 SADDAM HUSSAIN" w:date="2021-04-23T11:29:00Z"/>
        </w:rPr>
      </w:pPr>
    </w:p>
    <w:p w14:paraId="71178930" w14:textId="3E13EC51" w:rsidR="00726A56" w:rsidRPr="00726A56" w:rsidRDefault="00726A56" w:rsidP="00B45DC6">
      <w:pPr>
        <w:jc w:val="both"/>
        <w:rPr>
          <w:ins w:id="959" w:author="2028609 SADDAM HUSSAIN" w:date="2021-04-23T11:29:00Z"/>
          <w:b/>
          <w:bCs/>
          <w:rPrChange w:id="960" w:author="2028609 SADDAM HUSSAIN" w:date="2021-04-23T11:29:00Z">
            <w:rPr>
              <w:ins w:id="961" w:author="2028609 SADDAM HUSSAIN" w:date="2021-04-23T11:29:00Z"/>
            </w:rPr>
          </w:rPrChange>
        </w:rPr>
      </w:pPr>
      <w:ins w:id="962" w:author="2028609 SADDAM HUSSAIN" w:date="2021-04-23T11:29:00Z">
        <w:r w:rsidRPr="00726A56">
          <w:rPr>
            <w:b/>
            <w:bCs/>
            <w:rPrChange w:id="963" w:author="2028609 SADDAM HUSSAIN" w:date="2021-04-23T11:29:00Z">
              <w:rPr/>
            </w:rPrChange>
          </w:rPr>
          <w:t>QUERY:</w:t>
        </w:r>
      </w:ins>
    </w:p>
    <w:p w14:paraId="1D5DAC14" w14:textId="77777777" w:rsidR="00726A56" w:rsidRDefault="00726A56" w:rsidP="00B45DC6">
      <w:pPr>
        <w:jc w:val="both"/>
        <w:rPr>
          <w:ins w:id="964" w:author="2028609 SADDAM HUSSAIN" w:date="2021-04-23T11:29:00Z"/>
        </w:rPr>
      </w:pPr>
    </w:p>
    <w:p w14:paraId="71A35047" w14:textId="2D9F4E23" w:rsidR="00726A56" w:rsidRDefault="00726A56" w:rsidP="00B45DC6">
      <w:pPr>
        <w:jc w:val="both"/>
        <w:rPr>
          <w:ins w:id="965" w:author="2028609 SADDAM HUSSAIN" w:date="2021-04-23T11:29:00Z"/>
        </w:rPr>
      </w:pPr>
      <w:ins w:id="966" w:author="2028609 SADDAM HUSSAIN" w:date="2021-04-23T11:29:00Z">
        <w:r w:rsidRPr="00726A56">
          <w:t xml:space="preserve">select * from Student_Info2 where Marks &gt; 85 and </w:t>
        </w:r>
        <w:proofErr w:type="spellStart"/>
        <w:r w:rsidRPr="00726A56">
          <w:t>Course_Name</w:t>
        </w:r>
        <w:proofErr w:type="spellEnd"/>
        <w:r w:rsidRPr="00726A56">
          <w:t xml:space="preserve"> = 'MBA' union select * from Student_Info3 where Marks &gt; 85 and </w:t>
        </w:r>
        <w:proofErr w:type="spellStart"/>
        <w:r w:rsidRPr="00726A56">
          <w:t>Course_Name</w:t>
        </w:r>
        <w:proofErr w:type="spellEnd"/>
        <w:r w:rsidRPr="00726A56">
          <w:t xml:space="preserve"> = 'MBA';</w:t>
        </w:r>
      </w:ins>
    </w:p>
    <w:p w14:paraId="53856A82" w14:textId="4053D63E" w:rsidR="00726A56" w:rsidRDefault="00726A56" w:rsidP="00B45DC6">
      <w:pPr>
        <w:jc w:val="both"/>
        <w:rPr>
          <w:ins w:id="967" w:author="2028609 SADDAM HUSSAIN" w:date="2021-04-23T11:29:00Z"/>
        </w:rPr>
      </w:pPr>
    </w:p>
    <w:p w14:paraId="6B4EDA45" w14:textId="1277554F" w:rsidR="00726A56" w:rsidRPr="00726A56" w:rsidRDefault="00726A56" w:rsidP="00B45DC6">
      <w:pPr>
        <w:jc w:val="both"/>
        <w:rPr>
          <w:ins w:id="968" w:author="2028609 SADDAM HUSSAIN" w:date="2021-04-23T11:25:00Z"/>
          <w:b/>
          <w:bCs/>
          <w:rPrChange w:id="969" w:author="2028609 SADDAM HUSSAIN" w:date="2021-04-23T11:30:00Z">
            <w:rPr>
              <w:ins w:id="970" w:author="2028609 SADDAM HUSSAIN" w:date="2021-04-23T11:25:00Z"/>
            </w:rPr>
          </w:rPrChange>
        </w:rPr>
      </w:pPr>
      <w:ins w:id="971" w:author="2028609 SADDAM HUSSAIN" w:date="2021-04-23T11:29:00Z">
        <w:r w:rsidRPr="00726A56">
          <w:rPr>
            <w:b/>
            <w:bCs/>
            <w:rPrChange w:id="972" w:author="2028609 SADDAM HUSSAIN" w:date="2021-04-23T11:30:00Z">
              <w:rPr/>
            </w:rPrChange>
          </w:rPr>
          <w:t xml:space="preserve">OUTPUT: </w:t>
        </w:r>
      </w:ins>
    </w:p>
    <w:p w14:paraId="7881982D" w14:textId="19630E56" w:rsidR="00726A56" w:rsidRDefault="00726A56" w:rsidP="00B45DC6">
      <w:pPr>
        <w:jc w:val="both"/>
        <w:rPr>
          <w:ins w:id="973" w:author="2028609 SADDAM HUSSAIN" w:date="2021-04-23T11:27:00Z"/>
        </w:rPr>
      </w:pPr>
    </w:p>
    <w:p w14:paraId="0829B497" w14:textId="6944DEBE" w:rsidR="00726A56" w:rsidRDefault="00726A56" w:rsidP="00B45DC6">
      <w:pPr>
        <w:jc w:val="both"/>
        <w:rPr>
          <w:ins w:id="974" w:author="2028609 SADDAM HUSSAIN" w:date="2021-04-23T11:28:00Z"/>
        </w:rPr>
      </w:pPr>
      <w:ins w:id="975" w:author="2028609 SADDAM HUSSAIN" w:date="2021-04-23T11:28:00Z">
        <w:r>
          <w:rPr>
            <w:noProof/>
          </w:rPr>
          <w:drawing>
            <wp:inline distT="0" distB="0" distL="0" distR="0" wp14:anchorId="74A10343" wp14:editId="76CE73FE">
              <wp:extent cx="5731510" cy="685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85800"/>
                      </a:xfrm>
                      <a:prstGeom prst="rect">
                        <a:avLst/>
                      </a:prstGeom>
                    </pic:spPr>
                  </pic:pic>
                </a:graphicData>
              </a:graphic>
            </wp:inline>
          </w:drawing>
        </w:r>
      </w:ins>
    </w:p>
    <w:p w14:paraId="12220873" w14:textId="77777777" w:rsidR="00726A56" w:rsidRDefault="00726A56" w:rsidP="00B45DC6">
      <w:pPr>
        <w:jc w:val="both"/>
        <w:rPr>
          <w:ins w:id="976" w:author="2028609 SADDAM HUSSAIN" w:date="2021-04-23T11:25:00Z"/>
        </w:rPr>
      </w:pPr>
    </w:p>
    <w:p w14:paraId="4BFD3CFE" w14:textId="77777777" w:rsidR="00726A56" w:rsidRDefault="00726A56" w:rsidP="00B45DC6">
      <w:pPr>
        <w:jc w:val="both"/>
        <w:rPr>
          <w:ins w:id="977" w:author="2028609 SADDAM HUSSAIN" w:date="2021-04-23T11:07:00Z"/>
        </w:rPr>
      </w:pPr>
    </w:p>
    <w:p w14:paraId="3EF2C266" w14:textId="77777777" w:rsidR="00454A23" w:rsidRPr="001106D5" w:rsidRDefault="00454A23" w:rsidP="00B45DC6">
      <w:pPr>
        <w:jc w:val="both"/>
      </w:pPr>
    </w:p>
    <w:p w14:paraId="642F9D09" w14:textId="58E7596A" w:rsidR="00083726" w:rsidRPr="001106D5" w:rsidRDefault="00B45DC6" w:rsidP="00B45DC6">
      <w:pPr>
        <w:pStyle w:val="ListParagraph"/>
        <w:numPr>
          <w:ilvl w:val="0"/>
          <w:numId w:val="2"/>
        </w:numPr>
        <w:jc w:val="both"/>
      </w:pPr>
      <w:r w:rsidRPr="001106D5">
        <w:t xml:space="preserve">Write a procedure to find maximum of 2 numbers. </w:t>
      </w:r>
      <w:r w:rsidRPr="001106D5">
        <w:tab/>
      </w:r>
      <w:r w:rsidRPr="001106D5">
        <w:tab/>
      </w:r>
      <w:r w:rsidRPr="001106D5">
        <w:tab/>
      </w:r>
      <w:r w:rsidR="00880719" w:rsidRPr="001106D5">
        <w:t>(</w:t>
      </w:r>
      <w:r w:rsidRPr="001106D5">
        <w:t>4 marks</w:t>
      </w:r>
      <w:r w:rsidR="00880719" w:rsidRPr="001106D5">
        <w:t>)</w:t>
      </w:r>
      <w:r w:rsidRPr="001106D5">
        <w:tab/>
      </w:r>
    </w:p>
    <w:p w14:paraId="2CBE680B" w14:textId="747B6FD6" w:rsidR="00C25546" w:rsidRPr="001106D5" w:rsidRDefault="004E018D" w:rsidP="00083726">
      <w:pPr>
        <w:pStyle w:val="ListParagraph"/>
        <w:jc w:val="both"/>
      </w:pPr>
      <w:r w:rsidRPr="001106D5">
        <w:tab/>
      </w:r>
      <w:r w:rsidR="00880719" w:rsidRPr="001106D5">
        <w:t>OR</w:t>
      </w:r>
    </w:p>
    <w:p w14:paraId="3E7E4D6B" w14:textId="74F29B1E" w:rsidR="00880719" w:rsidRPr="001106D5" w:rsidRDefault="00880719" w:rsidP="00083726">
      <w:pPr>
        <w:pStyle w:val="ListParagraph"/>
        <w:jc w:val="both"/>
      </w:pPr>
      <w:r w:rsidRPr="001106D5">
        <w:t>Write the difference between procedures and functions with</w:t>
      </w:r>
      <w:r w:rsidR="00C6777D">
        <w:t xml:space="preserve"> two</w:t>
      </w:r>
      <w:r w:rsidRPr="001106D5">
        <w:t xml:space="preserve"> e</w:t>
      </w:r>
      <w:r w:rsidR="00C6777D">
        <w:t>xamples</w:t>
      </w:r>
    </w:p>
    <w:p w14:paraId="06154732" w14:textId="7B58C97D" w:rsidR="00F241E6" w:rsidRDefault="00F241E6">
      <w:pPr>
        <w:rPr>
          <w:ins w:id="978" w:author="2028609 SADDAM HUSSAIN" w:date="2021-04-23T10:23:00Z"/>
        </w:rPr>
      </w:pPr>
    </w:p>
    <w:p w14:paraId="1836BA2C" w14:textId="0690E3E8" w:rsidR="00F33043" w:rsidRDefault="00F33043">
      <w:pPr>
        <w:rPr>
          <w:ins w:id="979" w:author="2028609 SADDAM HUSSAIN" w:date="2021-04-23T10:23:00Z"/>
        </w:rPr>
      </w:pPr>
    </w:p>
    <w:p w14:paraId="7F83FE6A" w14:textId="5A152AC6" w:rsidR="00F33043" w:rsidRDefault="00F33043">
      <w:pPr>
        <w:rPr>
          <w:ins w:id="980" w:author="2028609 SADDAM HUSSAIN" w:date="2021-04-23T10:23:00Z"/>
        </w:rPr>
      </w:pPr>
      <w:ins w:id="981" w:author="2028609 SADDAM HUSSAIN" w:date="2021-04-23T10:23:00Z">
        <w:r>
          <w:t>Finding the maximum of the two numbers:</w:t>
        </w:r>
      </w:ins>
    </w:p>
    <w:p w14:paraId="7916C49E" w14:textId="7981E7AB" w:rsidR="00F33043" w:rsidRDefault="00F33043">
      <w:pPr>
        <w:rPr>
          <w:ins w:id="982" w:author="2028609 SADDAM HUSSAIN" w:date="2021-04-23T10:23:00Z"/>
        </w:rPr>
      </w:pPr>
    </w:p>
    <w:p w14:paraId="6E99DE3F" w14:textId="29A998CF" w:rsidR="00F33043" w:rsidRDefault="00F33043" w:rsidP="00F33043">
      <w:pPr>
        <w:rPr>
          <w:ins w:id="983" w:author="2028609 SADDAM HUSSAIN" w:date="2021-04-23T10:23:00Z"/>
        </w:rPr>
      </w:pPr>
      <w:ins w:id="984" w:author="2028609 SADDAM HUSSAIN" w:date="2021-04-23T10:23:00Z">
        <w:r>
          <w:t>Using the below code to show the output of PROCEDURE else it won’t show:</w:t>
        </w:r>
      </w:ins>
    </w:p>
    <w:p w14:paraId="708F76CB" w14:textId="021EB1DB" w:rsidR="00F33043" w:rsidRDefault="00F33043" w:rsidP="00F33043">
      <w:pPr>
        <w:rPr>
          <w:ins w:id="985" w:author="2028609 SADDAM HUSSAIN" w:date="2021-04-23T10:23:00Z"/>
        </w:rPr>
      </w:pPr>
      <w:ins w:id="986" w:author="2028609 SADDAM HUSSAIN" w:date="2021-04-23T10:23:00Z">
        <w:r>
          <w:t xml:space="preserve">set </w:t>
        </w:r>
        <w:proofErr w:type="spellStart"/>
        <w:r>
          <w:t>serveroutput</w:t>
        </w:r>
        <w:proofErr w:type="spellEnd"/>
        <w:r>
          <w:t xml:space="preserve"> on;</w:t>
        </w:r>
      </w:ins>
    </w:p>
    <w:p w14:paraId="4ACD49B9" w14:textId="4D0ED39F" w:rsidR="00F33043" w:rsidRDefault="00F33043" w:rsidP="00F33043">
      <w:pPr>
        <w:rPr>
          <w:ins w:id="987" w:author="2028609 SADDAM HUSSAIN" w:date="2021-04-23T10:24:00Z"/>
        </w:rPr>
      </w:pPr>
    </w:p>
    <w:p w14:paraId="4CD946F7" w14:textId="4336578B" w:rsidR="00F33043" w:rsidRDefault="00F33043" w:rsidP="00F33043">
      <w:pPr>
        <w:rPr>
          <w:ins w:id="988" w:author="2028609 SADDAM HUSSAIN" w:date="2021-04-23T10:24:00Z"/>
        </w:rPr>
      </w:pPr>
      <w:ins w:id="989" w:author="2028609 SADDAM HUSSAIN" w:date="2021-04-23T10:24:00Z">
        <w:r>
          <w:t>WRINTING PROCEDURE TO FIND THE MAXIMUM OF THE 2 NUMBERS</w:t>
        </w:r>
      </w:ins>
    </w:p>
    <w:p w14:paraId="5AC463B0" w14:textId="16C958FF" w:rsidR="00F33043" w:rsidRDefault="00F33043" w:rsidP="00F33043">
      <w:pPr>
        <w:rPr>
          <w:ins w:id="990" w:author="2028609 SADDAM HUSSAIN" w:date="2021-04-23T10:24:00Z"/>
        </w:rPr>
      </w:pPr>
    </w:p>
    <w:p w14:paraId="4567FEE3" w14:textId="0EE0E864" w:rsidR="00F33043" w:rsidRDefault="00F33043" w:rsidP="00F33043">
      <w:pPr>
        <w:rPr>
          <w:ins w:id="991" w:author="2028609 SADDAM HUSSAIN" w:date="2021-04-23T10:24:00Z"/>
        </w:rPr>
      </w:pPr>
      <w:ins w:id="992" w:author="2028609 SADDAM HUSSAIN" w:date="2021-04-23T10:24:00Z">
        <w:r>
          <w:t>CODE:</w:t>
        </w:r>
      </w:ins>
    </w:p>
    <w:p w14:paraId="65400F41" w14:textId="77777777" w:rsidR="00F33043" w:rsidRDefault="00F33043" w:rsidP="00F33043">
      <w:pPr>
        <w:rPr>
          <w:ins w:id="993" w:author="2028609 SADDAM HUSSAIN" w:date="2021-04-23T10:23:00Z"/>
        </w:rPr>
      </w:pPr>
    </w:p>
    <w:p w14:paraId="40922156" w14:textId="77777777" w:rsidR="00F33043" w:rsidRDefault="00F33043" w:rsidP="00F33043">
      <w:pPr>
        <w:rPr>
          <w:ins w:id="994" w:author="2028609 SADDAM HUSSAIN" w:date="2021-04-23T10:23:00Z"/>
        </w:rPr>
      </w:pPr>
      <w:ins w:id="995" w:author="2028609 SADDAM HUSSAIN" w:date="2021-04-23T10:23:00Z">
        <w:r>
          <w:t>DECLARE</w:t>
        </w:r>
      </w:ins>
    </w:p>
    <w:p w14:paraId="4115C5FF" w14:textId="77777777" w:rsidR="00F33043" w:rsidRDefault="00F33043" w:rsidP="00F33043">
      <w:pPr>
        <w:rPr>
          <w:ins w:id="996" w:author="2028609 SADDAM HUSSAIN" w:date="2021-04-23T10:23:00Z"/>
        </w:rPr>
      </w:pPr>
      <w:ins w:id="997" w:author="2028609 SADDAM HUSSAIN" w:date="2021-04-23T10:23:00Z">
        <w:r>
          <w:t>a1 number;</w:t>
        </w:r>
      </w:ins>
    </w:p>
    <w:p w14:paraId="7B5994BC" w14:textId="77777777" w:rsidR="00F33043" w:rsidRDefault="00F33043" w:rsidP="00F33043">
      <w:pPr>
        <w:rPr>
          <w:ins w:id="998" w:author="2028609 SADDAM HUSSAIN" w:date="2021-04-23T10:23:00Z"/>
        </w:rPr>
      </w:pPr>
      <w:ins w:id="999" w:author="2028609 SADDAM HUSSAIN" w:date="2021-04-23T10:23:00Z">
        <w:r>
          <w:t>b1 number;</w:t>
        </w:r>
      </w:ins>
    </w:p>
    <w:p w14:paraId="36ABECFA" w14:textId="77777777" w:rsidR="00F33043" w:rsidRDefault="00F33043" w:rsidP="00F33043">
      <w:pPr>
        <w:rPr>
          <w:ins w:id="1000" w:author="2028609 SADDAM HUSSAIN" w:date="2021-04-23T10:23:00Z"/>
        </w:rPr>
      </w:pPr>
      <w:ins w:id="1001" w:author="2028609 SADDAM HUSSAIN" w:date="2021-04-23T10:23:00Z">
        <w:r>
          <w:t>c1 number;</w:t>
        </w:r>
      </w:ins>
    </w:p>
    <w:p w14:paraId="7CAF163F" w14:textId="77777777" w:rsidR="00F33043" w:rsidRDefault="00F33043" w:rsidP="00F33043">
      <w:pPr>
        <w:rPr>
          <w:ins w:id="1002" w:author="2028609 SADDAM HUSSAIN" w:date="2021-04-23T10:23:00Z"/>
        </w:rPr>
      </w:pPr>
      <w:ins w:id="1003" w:author="2028609 SADDAM HUSSAIN" w:date="2021-04-23T10:23:00Z">
        <w:r>
          <w:t xml:space="preserve">PROCEDURE </w:t>
        </w:r>
        <w:proofErr w:type="spellStart"/>
        <w:r>
          <w:t>findMax</w:t>
        </w:r>
        <w:proofErr w:type="spellEnd"/>
        <w:r>
          <w:t>(x1 IN number, y1 IN number, z OUT number) IS</w:t>
        </w:r>
      </w:ins>
    </w:p>
    <w:p w14:paraId="63F57083" w14:textId="77777777" w:rsidR="00F33043" w:rsidRDefault="00F33043" w:rsidP="00F33043">
      <w:pPr>
        <w:rPr>
          <w:ins w:id="1004" w:author="2028609 SADDAM HUSSAIN" w:date="2021-04-23T10:23:00Z"/>
        </w:rPr>
      </w:pPr>
      <w:ins w:id="1005" w:author="2028609 SADDAM HUSSAIN" w:date="2021-04-23T10:23:00Z">
        <w:r>
          <w:t>BEGIN</w:t>
        </w:r>
      </w:ins>
    </w:p>
    <w:p w14:paraId="59EA34B8" w14:textId="77777777" w:rsidR="00F33043" w:rsidRDefault="00F33043" w:rsidP="00F33043">
      <w:pPr>
        <w:rPr>
          <w:ins w:id="1006" w:author="2028609 SADDAM HUSSAIN" w:date="2021-04-23T10:23:00Z"/>
        </w:rPr>
      </w:pPr>
      <w:ins w:id="1007" w:author="2028609 SADDAM HUSSAIN" w:date="2021-04-23T10:23:00Z">
        <w:r>
          <w:t xml:space="preserve">  IF x1&gt;y1 THEN</w:t>
        </w:r>
      </w:ins>
    </w:p>
    <w:p w14:paraId="08F55C9A" w14:textId="77777777" w:rsidR="00F33043" w:rsidRDefault="00F33043" w:rsidP="00F33043">
      <w:pPr>
        <w:rPr>
          <w:ins w:id="1008" w:author="2028609 SADDAM HUSSAIN" w:date="2021-04-23T10:23:00Z"/>
        </w:rPr>
      </w:pPr>
      <w:ins w:id="1009" w:author="2028609 SADDAM HUSSAIN" w:date="2021-04-23T10:23:00Z">
        <w:r>
          <w:tab/>
          <w:t>z:=x1;</w:t>
        </w:r>
      </w:ins>
    </w:p>
    <w:p w14:paraId="47EE26AF" w14:textId="77777777" w:rsidR="00F33043" w:rsidRDefault="00F33043" w:rsidP="00F33043">
      <w:pPr>
        <w:rPr>
          <w:ins w:id="1010" w:author="2028609 SADDAM HUSSAIN" w:date="2021-04-23T10:23:00Z"/>
        </w:rPr>
      </w:pPr>
      <w:ins w:id="1011" w:author="2028609 SADDAM HUSSAIN" w:date="2021-04-23T10:23:00Z">
        <w:r>
          <w:t xml:space="preserve">  Else</w:t>
        </w:r>
      </w:ins>
    </w:p>
    <w:p w14:paraId="164EDDE5" w14:textId="77777777" w:rsidR="00F33043" w:rsidRDefault="00F33043" w:rsidP="00F33043">
      <w:pPr>
        <w:rPr>
          <w:ins w:id="1012" w:author="2028609 SADDAM HUSSAIN" w:date="2021-04-23T10:23:00Z"/>
        </w:rPr>
      </w:pPr>
      <w:ins w:id="1013" w:author="2028609 SADDAM HUSSAIN" w:date="2021-04-23T10:23:00Z">
        <w:r>
          <w:tab/>
          <w:t>z:=y1;</w:t>
        </w:r>
      </w:ins>
    </w:p>
    <w:p w14:paraId="6AA35741" w14:textId="77777777" w:rsidR="00F33043" w:rsidRDefault="00F33043" w:rsidP="00F33043">
      <w:pPr>
        <w:rPr>
          <w:ins w:id="1014" w:author="2028609 SADDAM HUSSAIN" w:date="2021-04-23T10:23:00Z"/>
        </w:rPr>
      </w:pPr>
      <w:ins w:id="1015" w:author="2028609 SADDAM HUSSAIN" w:date="2021-04-23T10:23:00Z">
        <w:r>
          <w:t xml:space="preserve">  END IF;</w:t>
        </w:r>
      </w:ins>
    </w:p>
    <w:p w14:paraId="17575A3E" w14:textId="77777777" w:rsidR="00F33043" w:rsidRDefault="00F33043" w:rsidP="00F33043">
      <w:pPr>
        <w:rPr>
          <w:ins w:id="1016" w:author="2028609 SADDAM HUSSAIN" w:date="2021-04-23T10:23:00Z"/>
        </w:rPr>
      </w:pPr>
      <w:ins w:id="1017" w:author="2028609 SADDAM HUSSAIN" w:date="2021-04-23T10:23:00Z">
        <w:r>
          <w:t>END;</w:t>
        </w:r>
      </w:ins>
    </w:p>
    <w:p w14:paraId="0D2DB925" w14:textId="77777777" w:rsidR="00F33043" w:rsidRDefault="00F33043" w:rsidP="00F33043">
      <w:pPr>
        <w:rPr>
          <w:ins w:id="1018" w:author="2028609 SADDAM HUSSAIN" w:date="2021-04-23T10:23:00Z"/>
        </w:rPr>
      </w:pPr>
    </w:p>
    <w:p w14:paraId="2E2471E5" w14:textId="77777777" w:rsidR="00F33043" w:rsidRDefault="00F33043" w:rsidP="00F33043">
      <w:pPr>
        <w:rPr>
          <w:ins w:id="1019" w:author="2028609 SADDAM HUSSAIN" w:date="2021-04-23T10:23:00Z"/>
        </w:rPr>
      </w:pPr>
      <w:ins w:id="1020" w:author="2028609 SADDAM HUSSAIN" w:date="2021-04-23T10:23:00Z">
        <w:r>
          <w:t>BEGIN</w:t>
        </w:r>
      </w:ins>
    </w:p>
    <w:p w14:paraId="47323389" w14:textId="77777777" w:rsidR="00F33043" w:rsidRDefault="00F33043" w:rsidP="00F33043">
      <w:pPr>
        <w:rPr>
          <w:ins w:id="1021" w:author="2028609 SADDAM HUSSAIN" w:date="2021-04-23T10:23:00Z"/>
        </w:rPr>
      </w:pPr>
      <w:ins w:id="1022" w:author="2028609 SADDAM HUSSAIN" w:date="2021-04-23T10:23:00Z">
        <w:r>
          <w:t xml:space="preserve"> a1 := 102;</w:t>
        </w:r>
      </w:ins>
    </w:p>
    <w:p w14:paraId="6BEFE456" w14:textId="77777777" w:rsidR="00F33043" w:rsidRDefault="00F33043" w:rsidP="00F33043">
      <w:pPr>
        <w:rPr>
          <w:ins w:id="1023" w:author="2028609 SADDAM HUSSAIN" w:date="2021-04-23T10:23:00Z"/>
        </w:rPr>
      </w:pPr>
      <w:ins w:id="1024" w:author="2028609 SADDAM HUSSAIN" w:date="2021-04-23T10:23:00Z">
        <w:r>
          <w:t xml:space="preserve"> b1 := 68;</w:t>
        </w:r>
      </w:ins>
    </w:p>
    <w:p w14:paraId="6D17A1B6" w14:textId="77777777" w:rsidR="00F33043" w:rsidRDefault="00F33043" w:rsidP="00F33043">
      <w:pPr>
        <w:rPr>
          <w:ins w:id="1025" w:author="2028609 SADDAM HUSSAIN" w:date="2021-04-23T10:23:00Z"/>
        </w:rPr>
      </w:pPr>
      <w:ins w:id="1026" w:author="2028609 SADDAM HUSSAIN" w:date="2021-04-23T10:23:00Z">
        <w:r>
          <w:t xml:space="preserve"> </w:t>
        </w:r>
        <w:proofErr w:type="spellStart"/>
        <w:r>
          <w:t>findMax</w:t>
        </w:r>
        <w:proofErr w:type="spellEnd"/>
        <w:r>
          <w:t>(a1,b1,c1);</w:t>
        </w:r>
      </w:ins>
    </w:p>
    <w:p w14:paraId="3EA3C7AA" w14:textId="541F93AC" w:rsidR="00F33043" w:rsidRDefault="00F33043" w:rsidP="00F33043">
      <w:pPr>
        <w:rPr>
          <w:ins w:id="1027" w:author="2028609 SADDAM HUSSAIN" w:date="2021-04-23T10:23:00Z"/>
        </w:rPr>
      </w:pPr>
      <w:ins w:id="1028" w:author="2028609 SADDAM HUSSAIN" w:date="2021-04-23T10:23:00Z">
        <w:r>
          <w:t xml:space="preserve"> </w:t>
        </w:r>
        <w:proofErr w:type="spellStart"/>
        <w:r>
          <w:t>dbms_output.put_line</w:t>
        </w:r>
        <w:proofErr w:type="spellEnd"/>
        <w:r>
          <w:t>('Maximum of the</w:t>
        </w:r>
      </w:ins>
      <w:ins w:id="1029" w:author="2028609 SADDAM HUSSAIN" w:date="2021-04-23T10:56:00Z">
        <w:r w:rsidR="001D24BF">
          <w:t xml:space="preserve"> two</w:t>
        </w:r>
      </w:ins>
      <w:ins w:id="1030" w:author="2028609 SADDAM HUSSAIN" w:date="2021-04-23T10:23:00Z">
        <w:r>
          <w:t xml:space="preserve"> given number is :' ||c1);</w:t>
        </w:r>
      </w:ins>
    </w:p>
    <w:p w14:paraId="2C2FAB09" w14:textId="77777777" w:rsidR="00F33043" w:rsidRDefault="00F33043" w:rsidP="00F33043">
      <w:pPr>
        <w:rPr>
          <w:ins w:id="1031" w:author="2028609 SADDAM HUSSAIN" w:date="2021-04-23T10:23:00Z"/>
        </w:rPr>
      </w:pPr>
      <w:ins w:id="1032" w:author="2028609 SADDAM HUSSAIN" w:date="2021-04-23T10:23:00Z">
        <w:r>
          <w:t>END;</w:t>
        </w:r>
      </w:ins>
    </w:p>
    <w:p w14:paraId="07A17825" w14:textId="48E7E4E3" w:rsidR="00F33043" w:rsidRDefault="00F33043" w:rsidP="00F33043">
      <w:pPr>
        <w:rPr>
          <w:ins w:id="1033" w:author="2028609 SADDAM HUSSAIN" w:date="2021-04-23T10:57:00Z"/>
        </w:rPr>
      </w:pPr>
      <w:ins w:id="1034" w:author="2028609 SADDAM HUSSAIN" w:date="2021-04-23T10:23:00Z">
        <w:r>
          <w:t>/</w:t>
        </w:r>
      </w:ins>
    </w:p>
    <w:p w14:paraId="0344A220" w14:textId="7B0C47F0" w:rsidR="001D24BF" w:rsidRDefault="001D24BF" w:rsidP="00F33043">
      <w:pPr>
        <w:rPr>
          <w:ins w:id="1035" w:author="2028609 SADDAM HUSSAIN" w:date="2021-04-23T10:57:00Z"/>
        </w:rPr>
      </w:pPr>
    </w:p>
    <w:p w14:paraId="2130C9BD" w14:textId="67B81254" w:rsidR="001D24BF" w:rsidRDefault="001D24BF" w:rsidP="00F33043">
      <w:pPr>
        <w:rPr>
          <w:ins w:id="1036" w:author="2028609 SADDAM HUSSAIN" w:date="2021-04-23T10:57:00Z"/>
        </w:rPr>
      </w:pPr>
    </w:p>
    <w:p w14:paraId="1BA402F9" w14:textId="6EBE55A6" w:rsidR="001D24BF" w:rsidRPr="001D24BF" w:rsidRDefault="001D24BF" w:rsidP="00F33043">
      <w:pPr>
        <w:rPr>
          <w:ins w:id="1037" w:author="2028609 SADDAM HUSSAIN" w:date="2021-04-23T10:57:00Z"/>
          <w:b/>
          <w:bCs/>
          <w:rPrChange w:id="1038" w:author="2028609 SADDAM HUSSAIN" w:date="2021-04-23T10:57:00Z">
            <w:rPr>
              <w:ins w:id="1039" w:author="2028609 SADDAM HUSSAIN" w:date="2021-04-23T10:57:00Z"/>
            </w:rPr>
          </w:rPrChange>
        </w:rPr>
      </w:pPr>
      <w:ins w:id="1040" w:author="2028609 SADDAM HUSSAIN" w:date="2021-04-23T10:57:00Z">
        <w:r w:rsidRPr="001D24BF">
          <w:rPr>
            <w:b/>
            <w:bCs/>
            <w:rPrChange w:id="1041" w:author="2028609 SADDAM HUSSAIN" w:date="2021-04-23T10:57:00Z">
              <w:rPr/>
            </w:rPrChange>
          </w:rPr>
          <w:t>OUTPUT:</w:t>
        </w:r>
      </w:ins>
    </w:p>
    <w:p w14:paraId="33EFDEC0" w14:textId="16E8C0C3" w:rsidR="001D24BF" w:rsidRDefault="001D24BF" w:rsidP="00F33043">
      <w:pPr>
        <w:rPr>
          <w:ins w:id="1042" w:author="2028609 SADDAM HUSSAIN" w:date="2021-04-23T10:57:00Z"/>
        </w:rPr>
      </w:pPr>
    </w:p>
    <w:p w14:paraId="7A37AB43" w14:textId="7525697A" w:rsidR="001D24BF" w:rsidRDefault="001D24BF" w:rsidP="00F33043">
      <w:pPr>
        <w:rPr>
          <w:ins w:id="1043" w:author="2028609 SADDAM HUSSAIN" w:date="2021-04-23T10:57:00Z"/>
        </w:rPr>
      </w:pPr>
      <w:ins w:id="1044" w:author="2028609 SADDAM HUSSAIN" w:date="2021-04-23T10:57:00Z">
        <w:r>
          <w:rPr>
            <w:noProof/>
          </w:rPr>
          <w:drawing>
            <wp:inline distT="0" distB="0" distL="0" distR="0" wp14:anchorId="20D36193" wp14:editId="6C2C28C8">
              <wp:extent cx="5731510" cy="3335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35655"/>
                      </a:xfrm>
                      <a:prstGeom prst="rect">
                        <a:avLst/>
                      </a:prstGeom>
                    </pic:spPr>
                  </pic:pic>
                </a:graphicData>
              </a:graphic>
            </wp:inline>
          </w:drawing>
        </w:r>
      </w:ins>
    </w:p>
    <w:p w14:paraId="374C7205" w14:textId="77777777" w:rsidR="001D24BF" w:rsidRPr="00C6777D" w:rsidRDefault="001D24BF" w:rsidP="00F33043"/>
    <w:sectPr w:rsidR="001D24BF" w:rsidRPr="00C6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83DDA"/>
    <w:multiLevelType w:val="hybridMultilevel"/>
    <w:tmpl w:val="6FB611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FAD0FA8"/>
    <w:multiLevelType w:val="hybridMultilevel"/>
    <w:tmpl w:val="A9E2C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821BC"/>
    <w:multiLevelType w:val="hybridMultilevel"/>
    <w:tmpl w:val="48D806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298613A"/>
    <w:multiLevelType w:val="hybridMultilevel"/>
    <w:tmpl w:val="8BF24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E14A23"/>
    <w:multiLevelType w:val="hybridMultilevel"/>
    <w:tmpl w:val="2B9ED3A0"/>
    <w:lvl w:ilvl="0" w:tplc="1A3A86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028609 SADDAM HUSSAIN">
    <w15:presenceInfo w15:providerId="AD" w15:userId="S::saddam.hussain@mba.christuniversity.in::0d19b416-c955-4003-8af0-e90212b5bb44"/>
  </w15:person>
  <w15:person w15:author="Meera Suresh">
    <w15:presenceInfo w15:providerId="Windows Live" w15:userId="0ddf1908e9cf0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MjE2NDeyNDE3MDNX0lEKTi0uzszPAykwrAUAKJaToiwAAAA="/>
  </w:docVars>
  <w:rsids>
    <w:rsidRoot w:val="00916F62"/>
    <w:rsid w:val="00003EF7"/>
    <w:rsid w:val="00083726"/>
    <w:rsid w:val="00097C2B"/>
    <w:rsid w:val="000B1FDD"/>
    <w:rsid w:val="00100259"/>
    <w:rsid w:val="001106D5"/>
    <w:rsid w:val="00116E6C"/>
    <w:rsid w:val="001346E0"/>
    <w:rsid w:val="0015149B"/>
    <w:rsid w:val="00155AFA"/>
    <w:rsid w:val="00177447"/>
    <w:rsid w:val="001C48CD"/>
    <w:rsid w:val="001C5BB4"/>
    <w:rsid w:val="001D24BF"/>
    <w:rsid w:val="001D51A8"/>
    <w:rsid w:val="0022762C"/>
    <w:rsid w:val="002C20BD"/>
    <w:rsid w:val="002C7D07"/>
    <w:rsid w:val="00315CCE"/>
    <w:rsid w:val="0032572B"/>
    <w:rsid w:val="00357A54"/>
    <w:rsid w:val="003F548C"/>
    <w:rsid w:val="003F60D4"/>
    <w:rsid w:val="00400D19"/>
    <w:rsid w:val="00454A23"/>
    <w:rsid w:val="0046340C"/>
    <w:rsid w:val="004749F5"/>
    <w:rsid w:val="004E018D"/>
    <w:rsid w:val="00583A56"/>
    <w:rsid w:val="00595753"/>
    <w:rsid w:val="005A0762"/>
    <w:rsid w:val="005B4743"/>
    <w:rsid w:val="006371D1"/>
    <w:rsid w:val="0068658A"/>
    <w:rsid w:val="00696905"/>
    <w:rsid w:val="00726A56"/>
    <w:rsid w:val="007A3876"/>
    <w:rsid w:val="007C47B0"/>
    <w:rsid w:val="00800EFA"/>
    <w:rsid w:val="00852AB6"/>
    <w:rsid w:val="008636D4"/>
    <w:rsid w:val="00874FC2"/>
    <w:rsid w:val="00880719"/>
    <w:rsid w:val="008D3B52"/>
    <w:rsid w:val="008D5D6B"/>
    <w:rsid w:val="00916F62"/>
    <w:rsid w:val="0092698B"/>
    <w:rsid w:val="00946C98"/>
    <w:rsid w:val="009B2C26"/>
    <w:rsid w:val="009C4F49"/>
    <w:rsid w:val="009D14D5"/>
    <w:rsid w:val="00A11549"/>
    <w:rsid w:val="00A16C13"/>
    <w:rsid w:val="00AE3C2B"/>
    <w:rsid w:val="00B32F59"/>
    <w:rsid w:val="00B37E58"/>
    <w:rsid w:val="00B45DC6"/>
    <w:rsid w:val="00B65411"/>
    <w:rsid w:val="00B70391"/>
    <w:rsid w:val="00B75AFB"/>
    <w:rsid w:val="00B94A64"/>
    <w:rsid w:val="00BB684C"/>
    <w:rsid w:val="00C25546"/>
    <w:rsid w:val="00C626FA"/>
    <w:rsid w:val="00C6777D"/>
    <w:rsid w:val="00CA3355"/>
    <w:rsid w:val="00CB4E26"/>
    <w:rsid w:val="00D161A1"/>
    <w:rsid w:val="00D40640"/>
    <w:rsid w:val="00D873FF"/>
    <w:rsid w:val="00E05196"/>
    <w:rsid w:val="00E635B2"/>
    <w:rsid w:val="00E67A0E"/>
    <w:rsid w:val="00EF3F3E"/>
    <w:rsid w:val="00F20DDA"/>
    <w:rsid w:val="00F241E6"/>
    <w:rsid w:val="00F33043"/>
    <w:rsid w:val="00F545BC"/>
    <w:rsid w:val="00FA0CEC"/>
    <w:rsid w:val="00FA5EDE"/>
    <w:rsid w:val="00FB0732"/>
    <w:rsid w:val="00FC6372"/>
    <w:rsid w:val="00FE00AF"/>
    <w:rsid w:val="00FE3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7E43"/>
  <w15:chartTrackingRefBased/>
  <w15:docId w15:val="{6A3D79ED-D3EF-4F61-87B7-EFA02CBA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F6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1D1"/>
    <w:pPr>
      <w:ind w:left="720"/>
      <w:contextualSpacing/>
    </w:pPr>
  </w:style>
  <w:style w:type="paragraph" w:styleId="BodyText">
    <w:name w:val="Body Text"/>
    <w:basedOn w:val="Normal"/>
    <w:link w:val="BodyTextChar"/>
    <w:uiPriority w:val="99"/>
    <w:semiHidden/>
    <w:unhideWhenUsed/>
    <w:rsid w:val="002C7D07"/>
    <w:pPr>
      <w:spacing w:after="120"/>
    </w:pPr>
  </w:style>
  <w:style w:type="character" w:customStyle="1" w:styleId="BodyTextChar">
    <w:name w:val="Body Text Char"/>
    <w:basedOn w:val="DefaultParagraphFont"/>
    <w:link w:val="BodyText"/>
    <w:uiPriority w:val="99"/>
    <w:semiHidden/>
    <w:rsid w:val="002C7D07"/>
    <w:rPr>
      <w:rFonts w:ascii="Times New Roman" w:eastAsia="Times New Roman" w:hAnsi="Times New Roman" w:cs="Times New Roman"/>
      <w:sz w:val="24"/>
      <w:szCs w:val="24"/>
      <w:lang w:val="en-US"/>
    </w:rPr>
  </w:style>
  <w:style w:type="paragraph" w:styleId="BodyTextFirstIndent">
    <w:name w:val="Body Text First Indent"/>
    <w:basedOn w:val="Normal"/>
    <w:link w:val="BodyTextFirstIndentChar"/>
    <w:semiHidden/>
    <w:unhideWhenUsed/>
    <w:rsid w:val="002C7D07"/>
    <w:pPr>
      <w:ind w:firstLine="210"/>
    </w:pPr>
  </w:style>
  <w:style w:type="character" w:customStyle="1" w:styleId="BodyTextFirstIndentChar">
    <w:name w:val="Body Text First Indent Char"/>
    <w:basedOn w:val="BodyTextChar"/>
    <w:link w:val="BodyTextFirstIndent"/>
    <w:semiHidden/>
    <w:rsid w:val="002C7D07"/>
    <w:rPr>
      <w:rFonts w:ascii="Times New Roman" w:eastAsia="Times New Roman" w:hAnsi="Times New Roman" w:cs="Times New Roman"/>
      <w:sz w:val="24"/>
      <w:szCs w:val="24"/>
      <w:lang w:val="en-US"/>
    </w:rPr>
  </w:style>
  <w:style w:type="table" w:styleId="TableGrid">
    <w:name w:val="Table Grid"/>
    <w:basedOn w:val="TableNormal"/>
    <w:uiPriority w:val="39"/>
    <w:rsid w:val="0085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2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3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14</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Suresh</dc:creator>
  <cp:keywords/>
  <dc:description/>
  <cp:lastModifiedBy>2028609 SADDAM HUSSAIN</cp:lastModifiedBy>
  <cp:revision>24</cp:revision>
  <dcterms:created xsi:type="dcterms:W3CDTF">2021-04-22T12:45:00Z</dcterms:created>
  <dcterms:modified xsi:type="dcterms:W3CDTF">2021-05-12T15:01:00Z</dcterms:modified>
</cp:coreProperties>
</file>